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286" w:rsidRDefault="00E24286" w:rsidP="00E33796">
      <w:pPr>
        <w:ind w:firstLine="0"/>
      </w:pPr>
      <w:r>
        <w:t xml:space="preserve">Below is the modified </w:t>
      </w:r>
      <w:r w:rsidR="00F064D3">
        <w:t xml:space="preserve">ESTAGP </w:t>
      </w:r>
      <w:r>
        <w:t xml:space="preserve">file </w:t>
      </w:r>
      <w:r w:rsidR="00F064D3">
        <w:t xml:space="preserve">in the MBS </w:t>
      </w:r>
      <w:r>
        <w:t>text &amp; GM applications</w:t>
      </w:r>
      <w:r w:rsidR="00F064D3">
        <w:t xml:space="preserve">. </w:t>
      </w:r>
      <w:r>
        <w:t xml:space="preserve"> ALLcourse-related information the Used ISBN (shown as ESUSISBN in the table below) has been added to make the linking between used textbooks &amp; the ESL easier to accomplish for the user. </w:t>
      </w:r>
    </w:p>
    <w:p w:rsidR="00E24286" w:rsidRDefault="00E24286" w:rsidP="00E33796">
      <w:pPr>
        <w:ind w:firstLine="0"/>
      </w:pPr>
    </w:p>
    <w:p w:rsidR="005F6A27" w:rsidRDefault="00E24286" w:rsidP="00E33796">
      <w:pPr>
        <w:ind w:firstLine="0"/>
      </w:pPr>
      <w:r>
        <w:t>A</w:t>
      </w:r>
      <w:r w:rsidR="00F064D3">
        <w:t xml:space="preserve"> new secondary </w:t>
      </w:r>
      <w:r>
        <w:t xml:space="preserve">course </w:t>
      </w:r>
      <w:r w:rsidR="00E43599">
        <w:t>file (shown on page 4</w:t>
      </w:r>
      <w:r w:rsidR="00F064D3">
        <w:t xml:space="preserve"> as file ESTAGP2) will now be sent by MBS</w:t>
      </w:r>
      <w:r>
        <w:t>. T</w:t>
      </w:r>
      <w:r w:rsidR="00F064D3">
        <w:t>his is the file MarginMate processing will use to obtain ALL course information associated with ea</w:t>
      </w:r>
      <w:r w:rsidR="00E33796">
        <w:t>ch ISBN in the database based on ISBN/Term.</w:t>
      </w:r>
      <w:r>
        <w:t xml:space="preserve">  One record will be created for EACH course per Term/ISBN. Each textbook ISBN will appear only 1 time in the ESTAGP file and with the new secondary file in place an unlimited number of courses can now be sent, which eliminates our prior limitation of 10 courses.</w:t>
      </w:r>
      <w:r w:rsidR="00276560">
        <w:t xml:space="preserve">  This is also the file where the book numbering will be supported (Book # of #).</w:t>
      </w:r>
    </w:p>
    <w:p w:rsidR="00276560" w:rsidRDefault="00276560" w:rsidP="00E33796">
      <w:pPr>
        <w:ind w:firstLine="0"/>
      </w:pPr>
    </w:p>
    <w:p w:rsidR="00F064D3" w:rsidRDefault="00F064D3"/>
    <w:tbl>
      <w:tblPr>
        <w:tblStyle w:val="TableGrid"/>
        <w:tblW w:w="0" w:type="auto"/>
        <w:tblInd w:w="720" w:type="dxa"/>
        <w:tblLook w:val="04A0"/>
      </w:tblPr>
      <w:tblGrid>
        <w:gridCol w:w="2929"/>
        <w:gridCol w:w="947"/>
        <w:gridCol w:w="4968"/>
        <w:tblGridChange w:id="0">
          <w:tblGrid>
            <w:gridCol w:w="2929"/>
            <w:gridCol w:w="947"/>
            <w:gridCol w:w="4968"/>
          </w:tblGrid>
        </w:tblGridChange>
      </w:tblGrid>
      <w:tr w:rsidR="003D378F" w:rsidRPr="006F7F85" w:rsidTr="00E33796">
        <w:tc>
          <w:tcPr>
            <w:tcW w:w="8844" w:type="dxa"/>
            <w:gridSpan w:val="3"/>
            <w:tcBorders>
              <w:top w:val="double" w:sz="4" w:space="0" w:color="auto"/>
              <w:left w:val="double" w:sz="4" w:space="0" w:color="auto"/>
              <w:bottom w:val="double" w:sz="4" w:space="0" w:color="auto"/>
              <w:right w:val="double" w:sz="4" w:space="0" w:color="auto"/>
            </w:tcBorders>
          </w:tcPr>
          <w:p w:rsidR="003D378F" w:rsidRPr="006F7F85" w:rsidRDefault="003D378F" w:rsidP="003D378F">
            <w:pPr>
              <w:ind w:firstLine="0"/>
              <w:jc w:val="center"/>
              <w:rPr>
                <w:b/>
              </w:rPr>
            </w:pPr>
            <w:r w:rsidRPr="006F7F85">
              <w:rPr>
                <w:b/>
              </w:rPr>
              <w:t>ESTAGP file – resides in TA</w:t>
            </w:r>
            <w:r w:rsidRPr="006F7F85">
              <w:rPr>
                <w:b/>
                <w:vertAlign w:val="superscript"/>
              </w:rPr>
              <w:t>2</w:t>
            </w:r>
            <w:r w:rsidRPr="006F7F85">
              <w:rPr>
                <w:b/>
              </w:rPr>
              <w:t>, TA400, and GM</w:t>
            </w:r>
          </w:p>
        </w:tc>
      </w:tr>
      <w:tr w:rsidR="003D378F" w:rsidRPr="006F7F85" w:rsidTr="00E33796">
        <w:tc>
          <w:tcPr>
            <w:tcW w:w="2929" w:type="dxa"/>
            <w:tcBorders>
              <w:top w:val="double" w:sz="4" w:space="0" w:color="auto"/>
            </w:tcBorders>
          </w:tcPr>
          <w:p w:rsidR="003D378F" w:rsidRPr="006F7F85" w:rsidRDefault="003D378F" w:rsidP="003D378F">
            <w:pPr>
              <w:ind w:firstLine="0"/>
              <w:jc w:val="center"/>
              <w:rPr>
                <w:b/>
              </w:rPr>
            </w:pPr>
            <w:r w:rsidRPr="006F7F85">
              <w:rPr>
                <w:b/>
              </w:rPr>
              <w:t>Field Name</w:t>
            </w:r>
          </w:p>
        </w:tc>
        <w:tc>
          <w:tcPr>
            <w:tcW w:w="947" w:type="dxa"/>
            <w:tcBorders>
              <w:top w:val="double" w:sz="4" w:space="0" w:color="auto"/>
            </w:tcBorders>
          </w:tcPr>
          <w:p w:rsidR="003D378F" w:rsidRPr="006F7F85" w:rsidRDefault="003D378F" w:rsidP="00AE0700">
            <w:pPr>
              <w:ind w:firstLine="0"/>
              <w:jc w:val="center"/>
              <w:rPr>
                <w:b/>
              </w:rPr>
            </w:pPr>
            <w:r w:rsidRPr="006F7F85">
              <w:rPr>
                <w:b/>
              </w:rPr>
              <w:t>Length</w:t>
            </w:r>
          </w:p>
        </w:tc>
        <w:tc>
          <w:tcPr>
            <w:tcW w:w="4968" w:type="dxa"/>
            <w:tcBorders>
              <w:top w:val="double" w:sz="4" w:space="0" w:color="auto"/>
            </w:tcBorders>
          </w:tcPr>
          <w:p w:rsidR="003D378F" w:rsidRPr="006F7F85" w:rsidRDefault="003D378F" w:rsidP="003D378F">
            <w:pPr>
              <w:ind w:firstLine="0"/>
              <w:jc w:val="center"/>
              <w:rPr>
                <w:b/>
              </w:rPr>
            </w:pPr>
            <w:r w:rsidRPr="006F7F85">
              <w:rPr>
                <w:b/>
              </w:rPr>
              <w:t>Description</w:t>
            </w:r>
          </w:p>
        </w:tc>
      </w:tr>
      <w:tr w:rsidR="003D378F" w:rsidTr="00E33796">
        <w:tc>
          <w:tcPr>
            <w:tcW w:w="2929" w:type="dxa"/>
          </w:tcPr>
          <w:p w:rsidR="003D378F" w:rsidRDefault="003D378F" w:rsidP="003D378F">
            <w:pPr>
              <w:ind w:firstLine="0"/>
            </w:pPr>
            <w:r>
              <w:t>ESGENKEY</w:t>
            </w:r>
          </w:p>
        </w:tc>
        <w:tc>
          <w:tcPr>
            <w:tcW w:w="947" w:type="dxa"/>
          </w:tcPr>
          <w:p w:rsidR="003D378F" w:rsidRDefault="0014743B" w:rsidP="00AE0700">
            <w:pPr>
              <w:ind w:firstLine="0"/>
              <w:jc w:val="center"/>
            </w:pPr>
            <w:r>
              <w:t xml:space="preserve">7.0 </w:t>
            </w:r>
          </w:p>
        </w:tc>
        <w:tc>
          <w:tcPr>
            <w:tcW w:w="4968" w:type="dxa"/>
          </w:tcPr>
          <w:p w:rsidR="003D378F" w:rsidRDefault="003D378F" w:rsidP="003D378F">
            <w:pPr>
              <w:ind w:firstLine="0"/>
            </w:pPr>
            <w:r>
              <w:t>GENKEY from TA</w:t>
            </w:r>
            <w:r w:rsidRPr="009C1BA1">
              <w:rPr>
                <w:vertAlign w:val="superscript"/>
              </w:rPr>
              <w:t>2</w:t>
            </w:r>
            <w:r>
              <w:t xml:space="preserve"> (ignored by MarginMate)</w:t>
            </w:r>
          </w:p>
        </w:tc>
      </w:tr>
      <w:tr w:rsidR="003D378F" w:rsidTr="00E33796">
        <w:tc>
          <w:tcPr>
            <w:tcW w:w="2929" w:type="dxa"/>
          </w:tcPr>
          <w:p w:rsidR="003D378F" w:rsidRDefault="003D378F" w:rsidP="003D378F">
            <w:pPr>
              <w:ind w:firstLine="0"/>
            </w:pPr>
            <w:r>
              <w:t>ESITEMD</w:t>
            </w:r>
          </w:p>
        </w:tc>
        <w:tc>
          <w:tcPr>
            <w:tcW w:w="947" w:type="dxa"/>
          </w:tcPr>
          <w:p w:rsidR="003D378F" w:rsidRDefault="003D378F" w:rsidP="00AE0700">
            <w:pPr>
              <w:ind w:firstLine="0"/>
              <w:jc w:val="center"/>
            </w:pPr>
            <w:r>
              <w:t>1 A</w:t>
            </w:r>
          </w:p>
        </w:tc>
        <w:tc>
          <w:tcPr>
            <w:tcW w:w="4968" w:type="dxa"/>
          </w:tcPr>
          <w:p w:rsidR="003D378F" w:rsidRDefault="003D378F" w:rsidP="003D378F">
            <w:pPr>
              <w:ind w:firstLine="0"/>
            </w:pPr>
            <w:r>
              <w:t>A=Alphabetical Author/Title, D=Department/Course</w:t>
            </w:r>
          </w:p>
        </w:tc>
      </w:tr>
      <w:tr w:rsidR="003D378F" w:rsidTr="00E33796">
        <w:tc>
          <w:tcPr>
            <w:tcW w:w="2929" w:type="dxa"/>
          </w:tcPr>
          <w:p w:rsidR="003D378F" w:rsidRDefault="003D378F" w:rsidP="003D378F">
            <w:pPr>
              <w:ind w:firstLine="0"/>
            </w:pPr>
            <w:r>
              <w:t>ESAUTH</w:t>
            </w:r>
          </w:p>
        </w:tc>
        <w:tc>
          <w:tcPr>
            <w:tcW w:w="947" w:type="dxa"/>
          </w:tcPr>
          <w:p w:rsidR="003D378F" w:rsidRDefault="003D378F" w:rsidP="00AE0700">
            <w:pPr>
              <w:ind w:firstLine="0"/>
              <w:jc w:val="center"/>
            </w:pPr>
            <w:r>
              <w:t>25 A</w:t>
            </w:r>
          </w:p>
        </w:tc>
        <w:tc>
          <w:tcPr>
            <w:tcW w:w="4968" w:type="dxa"/>
          </w:tcPr>
          <w:p w:rsidR="003D378F" w:rsidRDefault="003D378F" w:rsidP="003D378F">
            <w:pPr>
              <w:ind w:firstLine="0"/>
            </w:pPr>
            <w:r>
              <w:t>Author/SKU Description 1</w:t>
            </w:r>
          </w:p>
        </w:tc>
      </w:tr>
      <w:tr w:rsidR="003D378F" w:rsidTr="00E33796">
        <w:tc>
          <w:tcPr>
            <w:tcW w:w="2929" w:type="dxa"/>
          </w:tcPr>
          <w:p w:rsidR="003D378F" w:rsidRDefault="003D378F" w:rsidP="003D378F">
            <w:pPr>
              <w:ind w:firstLine="0"/>
            </w:pPr>
            <w:r>
              <w:t>ESTITL</w:t>
            </w:r>
          </w:p>
        </w:tc>
        <w:tc>
          <w:tcPr>
            <w:tcW w:w="947" w:type="dxa"/>
          </w:tcPr>
          <w:p w:rsidR="003D378F" w:rsidRDefault="003D378F" w:rsidP="00AE0700">
            <w:pPr>
              <w:ind w:firstLine="0"/>
              <w:jc w:val="center"/>
            </w:pPr>
            <w:r>
              <w:t>40 A</w:t>
            </w:r>
          </w:p>
        </w:tc>
        <w:tc>
          <w:tcPr>
            <w:tcW w:w="4968" w:type="dxa"/>
          </w:tcPr>
          <w:p w:rsidR="003D378F" w:rsidRDefault="003D378F" w:rsidP="003D378F">
            <w:pPr>
              <w:ind w:firstLine="0"/>
            </w:pPr>
            <w:r>
              <w:t>Title/SKU Description 2</w:t>
            </w:r>
          </w:p>
        </w:tc>
      </w:tr>
      <w:tr w:rsidR="003D378F" w:rsidTr="00E33796">
        <w:tc>
          <w:tcPr>
            <w:tcW w:w="2929" w:type="dxa"/>
          </w:tcPr>
          <w:p w:rsidR="003D378F" w:rsidRDefault="003D378F" w:rsidP="003D378F">
            <w:pPr>
              <w:ind w:firstLine="0"/>
            </w:pPr>
            <w:r>
              <w:t>ESISBN</w:t>
            </w:r>
          </w:p>
        </w:tc>
        <w:tc>
          <w:tcPr>
            <w:tcW w:w="947" w:type="dxa"/>
          </w:tcPr>
          <w:p w:rsidR="003D378F" w:rsidRDefault="003D378F" w:rsidP="00AE0700">
            <w:pPr>
              <w:ind w:firstLine="0"/>
              <w:jc w:val="center"/>
            </w:pPr>
            <w:r>
              <w:t>18 A</w:t>
            </w:r>
          </w:p>
        </w:tc>
        <w:tc>
          <w:tcPr>
            <w:tcW w:w="4968" w:type="dxa"/>
          </w:tcPr>
          <w:p w:rsidR="003D378F" w:rsidRDefault="003D378F" w:rsidP="003D378F">
            <w:pPr>
              <w:ind w:firstLine="0"/>
            </w:pPr>
            <w:r>
              <w:t>ISBN/SKU/UPC</w:t>
            </w:r>
            <w:r w:rsidR="007E56A1">
              <w:t xml:space="preserve"> (no check digit)</w:t>
            </w:r>
          </w:p>
        </w:tc>
      </w:tr>
      <w:tr w:rsidR="00E24286" w:rsidTr="00E33796">
        <w:tc>
          <w:tcPr>
            <w:tcW w:w="2929" w:type="dxa"/>
          </w:tcPr>
          <w:p w:rsidR="00E24286" w:rsidRDefault="007E56A1" w:rsidP="003D378F">
            <w:pPr>
              <w:ind w:firstLine="0"/>
            </w:pPr>
            <w:r>
              <w:t>ESU</w:t>
            </w:r>
            <w:r w:rsidR="00E24286">
              <w:t>ISBN</w:t>
            </w:r>
          </w:p>
        </w:tc>
        <w:tc>
          <w:tcPr>
            <w:tcW w:w="947" w:type="dxa"/>
          </w:tcPr>
          <w:p w:rsidR="00E24286" w:rsidRDefault="007E56A1" w:rsidP="007E56A1">
            <w:pPr>
              <w:ind w:firstLine="0"/>
              <w:jc w:val="center"/>
            </w:pPr>
            <w:r>
              <w:t>12</w:t>
            </w:r>
            <w:r w:rsidR="00E24286">
              <w:t xml:space="preserve"> A </w:t>
            </w:r>
          </w:p>
        </w:tc>
        <w:tc>
          <w:tcPr>
            <w:tcW w:w="4968" w:type="dxa"/>
          </w:tcPr>
          <w:p w:rsidR="00E24286" w:rsidRDefault="00E24286" w:rsidP="007E56A1">
            <w:pPr>
              <w:ind w:firstLine="0"/>
            </w:pPr>
            <w:r>
              <w:t xml:space="preserve">“Used” ISBN: “290/291” prefix + 12 digit ISBN </w:t>
            </w:r>
            <w:r w:rsidR="007E56A1">
              <w:t>(unformatted &amp; no check digit)</w:t>
            </w:r>
          </w:p>
        </w:tc>
      </w:tr>
      <w:tr w:rsidR="003D378F" w:rsidTr="00E33796">
        <w:tc>
          <w:tcPr>
            <w:tcW w:w="2929" w:type="dxa"/>
          </w:tcPr>
          <w:p w:rsidR="003D378F" w:rsidRDefault="003D378F" w:rsidP="003D378F">
            <w:pPr>
              <w:ind w:firstLine="0"/>
            </w:pPr>
            <w:r>
              <w:t>ESEISBN</w:t>
            </w:r>
          </w:p>
        </w:tc>
        <w:tc>
          <w:tcPr>
            <w:tcW w:w="947" w:type="dxa"/>
          </w:tcPr>
          <w:p w:rsidR="003D378F" w:rsidRDefault="003D378F" w:rsidP="00AE0700">
            <w:pPr>
              <w:ind w:firstLine="0"/>
              <w:jc w:val="center"/>
            </w:pPr>
            <w:r>
              <w:t>17 A</w:t>
            </w:r>
          </w:p>
        </w:tc>
        <w:tc>
          <w:tcPr>
            <w:tcW w:w="4968" w:type="dxa"/>
          </w:tcPr>
          <w:p w:rsidR="003D378F" w:rsidRDefault="003D378F" w:rsidP="003D378F">
            <w:pPr>
              <w:ind w:firstLine="0"/>
            </w:pPr>
            <w:r>
              <w:t>Edited ISBN (“Human Readable”  with hyphens)</w:t>
            </w:r>
          </w:p>
        </w:tc>
      </w:tr>
      <w:tr w:rsidR="003D378F" w:rsidTr="00E33796">
        <w:tc>
          <w:tcPr>
            <w:tcW w:w="2929" w:type="dxa"/>
          </w:tcPr>
          <w:p w:rsidR="003D378F" w:rsidRDefault="003D378F" w:rsidP="003D378F">
            <w:pPr>
              <w:ind w:firstLine="0"/>
            </w:pPr>
            <w:r>
              <w:t>ESSTYL#</w:t>
            </w:r>
          </w:p>
        </w:tc>
        <w:tc>
          <w:tcPr>
            <w:tcW w:w="947" w:type="dxa"/>
          </w:tcPr>
          <w:p w:rsidR="003D378F" w:rsidRDefault="003D378F" w:rsidP="00AE0700">
            <w:pPr>
              <w:ind w:firstLine="0"/>
              <w:jc w:val="center"/>
            </w:pPr>
            <w:r>
              <w:t>12 A</w:t>
            </w:r>
          </w:p>
        </w:tc>
        <w:tc>
          <w:tcPr>
            <w:tcW w:w="4968" w:type="dxa"/>
          </w:tcPr>
          <w:p w:rsidR="003D378F" w:rsidRDefault="003D378F" w:rsidP="003D378F">
            <w:pPr>
              <w:ind w:firstLine="0"/>
            </w:pPr>
            <w:r>
              <w:t>Vendor Style #</w:t>
            </w:r>
          </w:p>
        </w:tc>
      </w:tr>
      <w:tr w:rsidR="003D378F" w:rsidTr="00E33796">
        <w:tc>
          <w:tcPr>
            <w:tcW w:w="2929" w:type="dxa"/>
          </w:tcPr>
          <w:p w:rsidR="003D378F" w:rsidRDefault="003D378F" w:rsidP="003D378F">
            <w:pPr>
              <w:ind w:firstLine="0"/>
            </w:pPr>
            <w:r>
              <w:t>ESPUB</w:t>
            </w:r>
          </w:p>
        </w:tc>
        <w:tc>
          <w:tcPr>
            <w:tcW w:w="947" w:type="dxa"/>
          </w:tcPr>
          <w:p w:rsidR="003D378F" w:rsidRDefault="003D378F" w:rsidP="00AE0700">
            <w:pPr>
              <w:ind w:firstLine="0"/>
              <w:jc w:val="center"/>
            </w:pPr>
            <w:r>
              <w:t>10 A</w:t>
            </w:r>
          </w:p>
        </w:tc>
        <w:tc>
          <w:tcPr>
            <w:tcW w:w="4968" w:type="dxa"/>
          </w:tcPr>
          <w:p w:rsidR="003D378F" w:rsidRDefault="003D378F" w:rsidP="003D378F">
            <w:pPr>
              <w:ind w:firstLine="0"/>
            </w:pPr>
            <w:r>
              <w:t>Publisher/Primary Vendor</w:t>
            </w:r>
          </w:p>
        </w:tc>
      </w:tr>
      <w:tr w:rsidR="003D378F" w:rsidTr="00E33796">
        <w:tc>
          <w:tcPr>
            <w:tcW w:w="2929" w:type="dxa"/>
          </w:tcPr>
          <w:p w:rsidR="003D378F" w:rsidRDefault="003D378F" w:rsidP="003D378F">
            <w:pPr>
              <w:ind w:firstLine="0"/>
            </w:pPr>
            <w:r>
              <w:t>ESIMPT</w:t>
            </w:r>
          </w:p>
        </w:tc>
        <w:tc>
          <w:tcPr>
            <w:tcW w:w="947" w:type="dxa"/>
          </w:tcPr>
          <w:p w:rsidR="003D378F" w:rsidRDefault="003D378F" w:rsidP="00AE0700">
            <w:pPr>
              <w:ind w:firstLine="0"/>
              <w:jc w:val="center"/>
            </w:pPr>
            <w:r>
              <w:t>10 A</w:t>
            </w:r>
          </w:p>
        </w:tc>
        <w:tc>
          <w:tcPr>
            <w:tcW w:w="4968" w:type="dxa"/>
          </w:tcPr>
          <w:p w:rsidR="003D378F" w:rsidRDefault="003D378F" w:rsidP="003D378F">
            <w:pPr>
              <w:ind w:firstLine="0"/>
            </w:pPr>
            <w:r>
              <w:t>Imprint</w:t>
            </w:r>
          </w:p>
        </w:tc>
      </w:tr>
      <w:tr w:rsidR="003D378F" w:rsidTr="00E33796">
        <w:tc>
          <w:tcPr>
            <w:tcW w:w="2929" w:type="dxa"/>
          </w:tcPr>
          <w:p w:rsidR="003D378F" w:rsidRDefault="003D378F" w:rsidP="003D378F">
            <w:pPr>
              <w:ind w:firstLine="0"/>
            </w:pPr>
            <w:r>
              <w:t>ESEDT</w:t>
            </w:r>
          </w:p>
        </w:tc>
        <w:tc>
          <w:tcPr>
            <w:tcW w:w="947" w:type="dxa"/>
          </w:tcPr>
          <w:p w:rsidR="003D378F" w:rsidRDefault="003D378F" w:rsidP="00AE0700">
            <w:pPr>
              <w:ind w:firstLine="0"/>
              <w:jc w:val="center"/>
            </w:pPr>
            <w:r>
              <w:t>7 A</w:t>
            </w:r>
          </w:p>
        </w:tc>
        <w:tc>
          <w:tcPr>
            <w:tcW w:w="4968" w:type="dxa"/>
          </w:tcPr>
          <w:p w:rsidR="003D378F" w:rsidRDefault="003D378F" w:rsidP="003D378F">
            <w:pPr>
              <w:ind w:firstLine="0"/>
            </w:pPr>
            <w:r>
              <w:t>Edition (ex: “21ST 09”)</w:t>
            </w:r>
          </w:p>
        </w:tc>
      </w:tr>
      <w:tr w:rsidR="003D378F" w:rsidTr="00E33796">
        <w:tc>
          <w:tcPr>
            <w:tcW w:w="2929" w:type="dxa"/>
          </w:tcPr>
          <w:p w:rsidR="003D378F" w:rsidRDefault="003D378F" w:rsidP="003D378F">
            <w:pPr>
              <w:ind w:firstLine="0"/>
            </w:pPr>
            <w:r w:rsidRPr="009C1BA1">
              <w:t>ESEDTSTS</w:t>
            </w:r>
          </w:p>
        </w:tc>
        <w:tc>
          <w:tcPr>
            <w:tcW w:w="947" w:type="dxa"/>
          </w:tcPr>
          <w:p w:rsidR="003D378F" w:rsidRDefault="003D378F" w:rsidP="00AE0700">
            <w:pPr>
              <w:ind w:firstLine="0"/>
              <w:jc w:val="center"/>
            </w:pPr>
            <w:r>
              <w:t>2 A</w:t>
            </w:r>
          </w:p>
        </w:tc>
        <w:tc>
          <w:tcPr>
            <w:tcW w:w="4968" w:type="dxa"/>
          </w:tcPr>
          <w:p w:rsidR="003D378F" w:rsidRDefault="003D378F" w:rsidP="003D378F">
            <w:pPr>
              <w:ind w:firstLine="0"/>
            </w:pPr>
            <w:r>
              <w:t>Edition Status (ex: “OE”)</w:t>
            </w:r>
          </w:p>
        </w:tc>
      </w:tr>
      <w:tr w:rsidR="003D378F" w:rsidTr="00E33796">
        <w:tc>
          <w:tcPr>
            <w:tcW w:w="2929" w:type="dxa"/>
          </w:tcPr>
          <w:p w:rsidR="003D378F" w:rsidRDefault="003D378F" w:rsidP="003D378F">
            <w:pPr>
              <w:ind w:firstLine="0"/>
            </w:pPr>
            <w:r>
              <w:t>ESSP$N</w:t>
            </w:r>
          </w:p>
        </w:tc>
        <w:tc>
          <w:tcPr>
            <w:tcW w:w="947" w:type="dxa"/>
          </w:tcPr>
          <w:p w:rsidR="003D378F" w:rsidRDefault="0014743B" w:rsidP="00AE0700">
            <w:pPr>
              <w:ind w:firstLine="0"/>
              <w:jc w:val="center"/>
            </w:pPr>
            <w:r>
              <w:t xml:space="preserve">7.2 </w:t>
            </w:r>
          </w:p>
        </w:tc>
        <w:tc>
          <w:tcPr>
            <w:tcW w:w="4968" w:type="dxa"/>
          </w:tcPr>
          <w:p w:rsidR="003D378F" w:rsidRDefault="003D378F" w:rsidP="003D378F">
            <w:pPr>
              <w:ind w:firstLine="0"/>
            </w:pPr>
            <w:r>
              <w:t xml:space="preserve">Shelf Price – New </w:t>
            </w:r>
          </w:p>
        </w:tc>
      </w:tr>
      <w:tr w:rsidR="003D378F" w:rsidTr="00E33796">
        <w:tc>
          <w:tcPr>
            <w:tcW w:w="2929" w:type="dxa"/>
          </w:tcPr>
          <w:p w:rsidR="003D378F" w:rsidRDefault="003D378F" w:rsidP="003D378F">
            <w:pPr>
              <w:ind w:firstLine="0"/>
            </w:pPr>
            <w:r w:rsidRPr="009C1BA1">
              <w:t>ESSP$ND</w:t>
            </w:r>
          </w:p>
        </w:tc>
        <w:tc>
          <w:tcPr>
            <w:tcW w:w="947" w:type="dxa"/>
          </w:tcPr>
          <w:p w:rsidR="003D378F" w:rsidRDefault="003D378F" w:rsidP="00AE0700">
            <w:pPr>
              <w:ind w:firstLine="0"/>
              <w:jc w:val="center"/>
            </w:pPr>
            <w:r>
              <w:t>20 A</w:t>
            </w:r>
          </w:p>
        </w:tc>
        <w:tc>
          <w:tcPr>
            <w:tcW w:w="4968" w:type="dxa"/>
          </w:tcPr>
          <w:p w:rsidR="003D378F" w:rsidRDefault="003D378F" w:rsidP="003D378F">
            <w:pPr>
              <w:ind w:firstLine="0"/>
            </w:pPr>
            <w:r>
              <w:t>Shelf Price – New Description (ex: “NEW”)</w:t>
            </w:r>
          </w:p>
        </w:tc>
      </w:tr>
      <w:tr w:rsidR="003D378F" w:rsidTr="00E33796">
        <w:tc>
          <w:tcPr>
            <w:tcW w:w="2929" w:type="dxa"/>
          </w:tcPr>
          <w:p w:rsidR="003D378F" w:rsidRDefault="003D378F" w:rsidP="003D378F">
            <w:pPr>
              <w:ind w:firstLine="0"/>
            </w:pPr>
            <w:r w:rsidRPr="009C1BA1">
              <w:t>ESSP$U</w:t>
            </w:r>
          </w:p>
        </w:tc>
        <w:tc>
          <w:tcPr>
            <w:tcW w:w="947" w:type="dxa"/>
          </w:tcPr>
          <w:p w:rsidR="003D378F" w:rsidRDefault="0014743B" w:rsidP="00AE0700">
            <w:pPr>
              <w:ind w:firstLine="0"/>
              <w:jc w:val="center"/>
            </w:pPr>
            <w:r>
              <w:t xml:space="preserve">7.2 </w:t>
            </w:r>
          </w:p>
        </w:tc>
        <w:tc>
          <w:tcPr>
            <w:tcW w:w="4968" w:type="dxa"/>
          </w:tcPr>
          <w:p w:rsidR="003D378F" w:rsidRDefault="003D378F" w:rsidP="003D378F">
            <w:pPr>
              <w:ind w:firstLine="0"/>
            </w:pPr>
            <w:r>
              <w:t xml:space="preserve">Shelf Price – Used </w:t>
            </w:r>
          </w:p>
        </w:tc>
      </w:tr>
      <w:tr w:rsidR="003D378F" w:rsidTr="00E33796">
        <w:tc>
          <w:tcPr>
            <w:tcW w:w="2929" w:type="dxa"/>
          </w:tcPr>
          <w:p w:rsidR="003D378F" w:rsidRDefault="003D378F" w:rsidP="003D378F">
            <w:pPr>
              <w:ind w:firstLine="0"/>
            </w:pPr>
            <w:r>
              <w:t>ESSP$UD</w:t>
            </w:r>
          </w:p>
        </w:tc>
        <w:tc>
          <w:tcPr>
            <w:tcW w:w="947" w:type="dxa"/>
          </w:tcPr>
          <w:p w:rsidR="003D378F" w:rsidRDefault="003D378F" w:rsidP="00AE0700">
            <w:pPr>
              <w:ind w:firstLine="0"/>
              <w:jc w:val="center"/>
            </w:pPr>
            <w:r>
              <w:t>20 A</w:t>
            </w:r>
          </w:p>
        </w:tc>
        <w:tc>
          <w:tcPr>
            <w:tcW w:w="4968" w:type="dxa"/>
          </w:tcPr>
          <w:p w:rsidR="003D378F" w:rsidRDefault="003D378F" w:rsidP="003D378F">
            <w:pPr>
              <w:ind w:firstLine="0"/>
            </w:pPr>
            <w:r>
              <w:t>Shelf Price – Used Description (ex: “USED”)</w:t>
            </w:r>
          </w:p>
        </w:tc>
      </w:tr>
      <w:tr w:rsidR="003D378F" w:rsidTr="00E33796">
        <w:tc>
          <w:tcPr>
            <w:tcW w:w="2929" w:type="dxa"/>
          </w:tcPr>
          <w:p w:rsidR="003D378F" w:rsidRDefault="003D378F" w:rsidP="003D378F">
            <w:pPr>
              <w:ind w:firstLine="0"/>
            </w:pPr>
            <w:r w:rsidRPr="00E141AC">
              <w:t>ESSP$NR</w:t>
            </w:r>
          </w:p>
        </w:tc>
        <w:tc>
          <w:tcPr>
            <w:tcW w:w="947" w:type="dxa"/>
          </w:tcPr>
          <w:p w:rsidR="003D378F" w:rsidRDefault="0014743B" w:rsidP="00AE0700">
            <w:pPr>
              <w:ind w:firstLine="0"/>
              <w:jc w:val="center"/>
            </w:pPr>
            <w:r>
              <w:t xml:space="preserve">7.2 </w:t>
            </w:r>
          </w:p>
        </w:tc>
        <w:tc>
          <w:tcPr>
            <w:tcW w:w="4968" w:type="dxa"/>
          </w:tcPr>
          <w:p w:rsidR="003D378F" w:rsidRDefault="003D378F" w:rsidP="003D378F">
            <w:pPr>
              <w:ind w:firstLine="0"/>
            </w:pPr>
            <w:r>
              <w:t>Shelf Price – New Rental</w:t>
            </w:r>
          </w:p>
        </w:tc>
      </w:tr>
      <w:tr w:rsidR="003D378F" w:rsidTr="00E33796">
        <w:tc>
          <w:tcPr>
            <w:tcW w:w="2929" w:type="dxa"/>
          </w:tcPr>
          <w:p w:rsidR="003D378F" w:rsidRDefault="003D378F" w:rsidP="003D378F">
            <w:pPr>
              <w:ind w:firstLine="0"/>
            </w:pPr>
            <w:r w:rsidRPr="00E141AC">
              <w:t>ESSP$NRD</w:t>
            </w:r>
          </w:p>
        </w:tc>
        <w:tc>
          <w:tcPr>
            <w:tcW w:w="947" w:type="dxa"/>
          </w:tcPr>
          <w:p w:rsidR="003D378F" w:rsidRDefault="003D378F" w:rsidP="00AE0700">
            <w:pPr>
              <w:ind w:firstLine="0"/>
              <w:jc w:val="center"/>
            </w:pPr>
            <w:r>
              <w:t>20 A</w:t>
            </w:r>
          </w:p>
        </w:tc>
        <w:tc>
          <w:tcPr>
            <w:tcW w:w="4968" w:type="dxa"/>
          </w:tcPr>
          <w:p w:rsidR="003D378F" w:rsidRDefault="003D378F" w:rsidP="003D378F">
            <w:pPr>
              <w:ind w:firstLine="0"/>
            </w:pPr>
            <w:r>
              <w:t>Shelf Price – New Rental Description (ex:  “NEW RENTAL”)</w:t>
            </w:r>
          </w:p>
        </w:tc>
      </w:tr>
      <w:tr w:rsidR="003D378F" w:rsidTr="00E33796">
        <w:tc>
          <w:tcPr>
            <w:tcW w:w="2929" w:type="dxa"/>
          </w:tcPr>
          <w:p w:rsidR="003D378F" w:rsidRDefault="003D378F" w:rsidP="003D378F">
            <w:pPr>
              <w:ind w:firstLine="0"/>
            </w:pPr>
            <w:del w:id="1" w:author="Glenn Price-Jones" w:date="2017-08-09T20:18:00Z">
              <w:r w:rsidDel="00520C79">
                <w:rPr>
                  <w:rFonts w:ascii="Helv" w:hAnsi="Helv" w:cs="Helv"/>
                  <w:color w:val="000000"/>
                  <w:sz w:val="20"/>
                  <w:szCs w:val="20"/>
                </w:rPr>
                <w:delText>ESSP$E</w:delText>
              </w:r>
            </w:del>
          </w:p>
        </w:tc>
        <w:tc>
          <w:tcPr>
            <w:tcW w:w="947" w:type="dxa"/>
          </w:tcPr>
          <w:p w:rsidR="003D378F" w:rsidRDefault="0014743B" w:rsidP="00AE0700">
            <w:pPr>
              <w:ind w:firstLine="0"/>
              <w:jc w:val="center"/>
            </w:pPr>
            <w:del w:id="2" w:author="Glenn Price-Jones" w:date="2017-08-09T20:18:00Z">
              <w:r w:rsidDel="00520C79">
                <w:delText xml:space="preserve">7.2 </w:delText>
              </w:r>
            </w:del>
          </w:p>
        </w:tc>
        <w:tc>
          <w:tcPr>
            <w:tcW w:w="4968" w:type="dxa"/>
          </w:tcPr>
          <w:p w:rsidR="003D378F" w:rsidRDefault="003D378F" w:rsidP="003D378F">
            <w:pPr>
              <w:ind w:firstLine="0"/>
            </w:pPr>
            <w:del w:id="3" w:author="Glenn Price-Jones" w:date="2017-08-09T20:18:00Z">
              <w:r w:rsidDel="00520C79">
                <w:delText>Shelf Price – eBook (Digitai)</w:delText>
              </w:r>
            </w:del>
          </w:p>
        </w:tc>
      </w:tr>
      <w:tr w:rsidR="003D378F" w:rsidTr="00E33796">
        <w:tc>
          <w:tcPr>
            <w:tcW w:w="2929" w:type="dxa"/>
          </w:tcPr>
          <w:p w:rsidR="003D378F" w:rsidRDefault="003D378F" w:rsidP="003D378F">
            <w:pPr>
              <w:ind w:firstLine="0"/>
            </w:pPr>
            <w:del w:id="4" w:author="Glenn Price-Jones" w:date="2017-08-09T20:18:00Z">
              <w:r w:rsidRPr="00E141AC" w:rsidDel="00520C79">
                <w:delText>ESSP$ED</w:delText>
              </w:r>
            </w:del>
          </w:p>
        </w:tc>
        <w:tc>
          <w:tcPr>
            <w:tcW w:w="947" w:type="dxa"/>
          </w:tcPr>
          <w:p w:rsidR="003D378F" w:rsidRDefault="003D378F" w:rsidP="00AE0700">
            <w:pPr>
              <w:ind w:firstLine="0"/>
              <w:jc w:val="center"/>
            </w:pPr>
            <w:del w:id="5" w:author="Glenn Price-Jones" w:date="2017-08-09T20:18:00Z">
              <w:r w:rsidDel="00520C79">
                <w:delText>20 A</w:delText>
              </w:r>
            </w:del>
          </w:p>
        </w:tc>
        <w:tc>
          <w:tcPr>
            <w:tcW w:w="4968" w:type="dxa"/>
          </w:tcPr>
          <w:p w:rsidR="003D378F" w:rsidRDefault="003D378F" w:rsidP="003D378F">
            <w:pPr>
              <w:ind w:firstLine="0"/>
            </w:pPr>
            <w:del w:id="6" w:author="Glenn Price-Jones" w:date="2017-08-09T20:18:00Z">
              <w:r w:rsidDel="00520C79">
                <w:delText>Shelf Price – eBook Description (ex: “Digital”)</w:delText>
              </w:r>
            </w:del>
          </w:p>
        </w:tc>
      </w:tr>
      <w:tr w:rsidR="003D378F" w:rsidTr="00E33796">
        <w:tc>
          <w:tcPr>
            <w:tcW w:w="2929" w:type="dxa"/>
          </w:tcPr>
          <w:p w:rsidR="003D378F" w:rsidRDefault="003D378F" w:rsidP="003D378F">
            <w:pPr>
              <w:ind w:firstLine="0"/>
            </w:pPr>
            <w:r w:rsidRPr="00E141AC">
              <w:t>ESSP$UR</w:t>
            </w:r>
          </w:p>
        </w:tc>
        <w:tc>
          <w:tcPr>
            <w:tcW w:w="947" w:type="dxa"/>
          </w:tcPr>
          <w:p w:rsidR="003D378F" w:rsidRDefault="0014743B" w:rsidP="00AE0700">
            <w:pPr>
              <w:ind w:firstLine="0"/>
              <w:jc w:val="center"/>
            </w:pPr>
            <w:r>
              <w:t xml:space="preserve">7.2 </w:t>
            </w:r>
          </w:p>
        </w:tc>
        <w:tc>
          <w:tcPr>
            <w:tcW w:w="4968" w:type="dxa"/>
          </w:tcPr>
          <w:p w:rsidR="003D378F" w:rsidRDefault="003D378F" w:rsidP="003D378F">
            <w:pPr>
              <w:ind w:firstLine="0"/>
            </w:pPr>
            <w:r>
              <w:t>Shelf Price – Used Rental</w:t>
            </w:r>
          </w:p>
        </w:tc>
      </w:tr>
      <w:tr w:rsidR="003D378F" w:rsidTr="00E33796">
        <w:tc>
          <w:tcPr>
            <w:tcW w:w="2929" w:type="dxa"/>
          </w:tcPr>
          <w:p w:rsidR="003D378F" w:rsidRDefault="003D378F" w:rsidP="003D378F">
            <w:pPr>
              <w:ind w:firstLine="0"/>
            </w:pPr>
            <w:r w:rsidRPr="00E141AC">
              <w:t>ESSP$URD</w:t>
            </w:r>
          </w:p>
        </w:tc>
        <w:tc>
          <w:tcPr>
            <w:tcW w:w="947" w:type="dxa"/>
          </w:tcPr>
          <w:p w:rsidR="003D378F" w:rsidRDefault="0014743B" w:rsidP="00AE0700">
            <w:pPr>
              <w:ind w:firstLine="0"/>
              <w:jc w:val="center"/>
            </w:pPr>
            <w:r>
              <w:t>20 A</w:t>
            </w:r>
          </w:p>
        </w:tc>
        <w:tc>
          <w:tcPr>
            <w:tcW w:w="4968" w:type="dxa"/>
          </w:tcPr>
          <w:p w:rsidR="003D378F" w:rsidRDefault="003D378F" w:rsidP="003D378F">
            <w:pPr>
              <w:ind w:firstLine="0"/>
            </w:pPr>
            <w:r>
              <w:t>Shelf Price – Used Ren</w:t>
            </w:r>
            <w:r w:rsidR="0014743B">
              <w:t>t</w:t>
            </w:r>
            <w:r>
              <w:t>al Description (ex: “USED RENTAL”)</w:t>
            </w:r>
          </w:p>
        </w:tc>
      </w:tr>
      <w:tr w:rsidR="003D378F" w:rsidTr="00E33796">
        <w:tc>
          <w:tcPr>
            <w:tcW w:w="2929" w:type="dxa"/>
          </w:tcPr>
          <w:p w:rsidR="003D378F" w:rsidRDefault="003D378F" w:rsidP="003D378F">
            <w:pPr>
              <w:ind w:firstLine="0"/>
            </w:pPr>
            <w:r w:rsidRPr="00E141AC">
              <w:t>ESSP$S</w:t>
            </w:r>
          </w:p>
        </w:tc>
        <w:tc>
          <w:tcPr>
            <w:tcW w:w="947" w:type="dxa"/>
          </w:tcPr>
          <w:p w:rsidR="003D378F" w:rsidRDefault="0014743B" w:rsidP="00AE0700">
            <w:pPr>
              <w:ind w:firstLine="0"/>
              <w:jc w:val="center"/>
            </w:pPr>
            <w:r>
              <w:t xml:space="preserve">7.2 </w:t>
            </w:r>
          </w:p>
        </w:tc>
        <w:tc>
          <w:tcPr>
            <w:tcW w:w="4968" w:type="dxa"/>
          </w:tcPr>
          <w:p w:rsidR="003D378F" w:rsidRDefault="003D378F" w:rsidP="003D378F">
            <w:pPr>
              <w:ind w:firstLine="0"/>
            </w:pPr>
            <w:r>
              <w:t>Sale Price</w:t>
            </w:r>
          </w:p>
        </w:tc>
      </w:tr>
      <w:tr w:rsidR="003D378F" w:rsidTr="00E33796">
        <w:tc>
          <w:tcPr>
            <w:tcW w:w="2929" w:type="dxa"/>
          </w:tcPr>
          <w:p w:rsidR="003D378F" w:rsidRDefault="003D378F" w:rsidP="003D378F">
            <w:pPr>
              <w:ind w:firstLine="0"/>
            </w:pPr>
            <w:r w:rsidRPr="00E141AC">
              <w:t>ESSP$SSD</w:t>
            </w:r>
          </w:p>
        </w:tc>
        <w:tc>
          <w:tcPr>
            <w:tcW w:w="947" w:type="dxa"/>
          </w:tcPr>
          <w:p w:rsidR="003D378F" w:rsidRDefault="003D378F" w:rsidP="00AE0700">
            <w:pPr>
              <w:ind w:firstLine="0"/>
              <w:jc w:val="center"/>
            </w:pPr>
            <w:r>
              <w:t>8 A</w:t>
            </w:r>
          </w:p>
        </w:tc>
        <w:tc>
          <w:tcPr>
            <w:tcW w:w="4968" w:type="dxa"/>
          </w:tcPr>
          <w:p w:rsidR="003D378F" w:rsidRDefault="003D378F" w:rsidP="003D378F">
            <w:pPr>
              <w:ind w:firstLine="0"/>
            </w:pPr>
            <w:r>
              <w:t>Sale Price Start Date</w:t>
            </w:r>
            <w:r w:rsidR="007E56A1">
              <w:t xml:space="preserve"> (yyyymmdd)</w:t>
            </w:r>
          </w:p>
        </w:tc>
      </w:tr>
      <w:tr w:rsidR="003D378F" w:rsidTr="00E33796">
        <w:tc>
          <w:tcPr>
            <w:tcW w:w="2929" w:type="dxa"/>
          </w:tcPr>
          <w:p w:rsidR="003D378F" w:rsidRDefault="003D378F" w:rsidP="003D378F">
            <w:pPr>
              <w:ind w:firstLine="0"/>
            </w:pPr>
            <w:r w:rsidRPr="00E141AC">
              <w:t>ESSP$SED</w:t>
            </w:r>
          </w:p>
        </w:tc>
        <w:tc>
          <w:tcPr>
            <w:tcW w:w="947" w:type="dxa"/>
          </w:tcPr>
          <w:p w:rsidR="003D378F" w:rsidRDefault="003D378F" w:rsidP="00AE0700">
            <w:pPr>
              <w:ind w:firstLine="0"/>
              <w:jc w:val="center"/>
            </w:pPr>
            <w:r>
              <w:t>8 A</w:t>
            </w:r>
          </w:p>
        </w:tc>
        <w:tc>
          <w:tcPr>
            <w:tcW w:w="4968" w:type="dxa"/>
          </w:tcPr>
          <w:p w:rsidR="003D378F" w:rsidRDefault="003D378F" w:rsidP="003D378F">
            <w:pPr>
              <w:ind w:firstLine="0"/>
            </w:pPr>
            <w:r>
              <w:t>Sale Price End Date</w:t>
            </w:r>
            <w:r w:rsidR="007E56A1">
              <w:t xml:space="preserve">  (yyyymmdd)</w:t>
            </w:r>
          </w:p>
        </w:tc>
      </w:tr>
      <w:tr w:rsidR="003D378F" w:rsidTr="00E33796">
        <w:tc>
          <w:tcPr>
            <w:tcW w:w="2929" w:type="dxa"/>
          </w:tcPr>
          <w:p w:rsidR="003D378F" w:rsidRDefault="003D378F" w:rsidP="003D378F">
            <w:pPr>
              <w:ind w:firstLine="0"/>
            </w:pPr>
            <w:r w:rsidRPr="00382759">
              <w:t>ESSP$SST</w:t>
            </w:r>
          </w:p>
        </w:tc>
        <w:tc>
          <w:tcPr>
            <w:tcW w:w="947" w:type="dxa"/>
          </w:tcPr>
          <w:p w:rsidR="003D378F" w:rsidRDefault="0014743B" w:rsidP="00AE0700">
            <w:pPr>
              <w:ind w:firstLine="0"/>
              <w:jc w:val="center"/>
            </w:pPr>
            <w:r>
              <w:t xml:space="preserve">4.0 </w:t>
            </w:r>
          </w:p>
        </w:tc>
        <w:tc>
          <w:tcPr>
            <w:tcW w:w="4968" w:type="dxa"/>
          </w:tcPr>
          <w:p w:rsidR="003D378F" w:rsidRDefault="003D378F" w:rsidP="003D378F">
            <w:pPr>
              <w:ind w:firstLine="0"/>
            </w:pPr>
            <w:r>
              <w:t>Sale Price Start Time</w:t>
            </w:r>
            <w:r w:rsidR="00960EA2">
              <w:t>(hhmm</w:t>
            </w:r>
            <w:r w:rsidR="007E56A1">
              <w:t>)</w:t>
            </w:r>
          </w:p>
        </w:tc>
      </w:tr>
      <w:tr w:rsidR="003D378F" w:rsidTr="00E33796">
        <w:tc>
          <w:tcPr>
            <w:tcW w:w="2929" w:type="dxa"/>
          </w:tcPr>
          <w:p w:rsidR="003D378F" w:rsidRPr="00E141AC" w:rsidRDefault="003D378F" w:rsidP="003D378F">
            <w:pPr>
              <w:ind w:firstLine="0"/>
            </w:pPr>
            <w:r w:rsidRPr="00382759">
              <w:t>ESSP$S</w:t>
            </w:r>
            <w:r>
              <w:t>E</w:t>
            </w:r>
            <w:r w:rsidRPr="00382759">
              <w:t>T</w:t>
            </w:r>
          </w:p>
        </w:tc>
        <w:tc>
          <w:tcPr>
            <w:tcW w:w="947" w:type="dxa"/>
          </w:tcPr>
          <w:p w:rsidR="003D378F" w:rsidRDefault="0014743B" w:rsidP="00AE0700">
            <w:pPr>
              <w:ind w:firstLine="0"/>
              <w:jc w:val="center"/>
            </w:pPr>
            <w:r>
              <w:t xml:space="preserve">4.0 </w:t>
            </w:r>
          </w:p>
        </w:tc>
        <w:tc>
          <w:tcPr>
            <w:tcW w:w="4968" w:type="dxa"/>
          </w:tcPr>
          <w:p w:rsidR="003D378F" w:rsidRDefault="003D378F" w:rsidP="003D378F">
            <w:pPr>
              <w:ind w:firstLine="0"/>
            </w:pPr>
            <w:r>
              <w:t>Sale Price End Time</w:t>
            </w:r>
            <w:r w:rsidR="00960EA2">
              <w:t xml:space="preserve">  (hhmm</w:t>
            </w:r>
            <w:r w:rsidR="007E56A1">
              <w:t>)</w:t>
            </w:r>
          </w:p>
        </w:tc>
      </w:tr>
      <w:tr w:rsidR="003D378F" w:rsidTr="00E33796">
        <w:tc>
          <w:tcPr>
            <w:tcW w:w="2929" w:type="dxa"/>
          </w:tcPr>
          <w:p w:rsidR="003D378F" w:rsidRPr="00E141AC" w:rsidRDefault="003D378F" w:rsidP="003D378F">
            <w:pPr>
              <w:ind w:firstLine="0"/>
            </w:pPr>
            <w:r w:rsidRPr="00382759">
              <w:t>ESSP$1</w:t>
            </w:r>
          </w:p>
        </w:tc>
        <w:tc>
          <w:tcPr>
            <w:tcW w:w="947" w:type="dxa"/>
          </w:tcPr>
          <w:p w:rsidR="003D378F" w:rsidRDefault="0014743B" w:rsidP="00AE0700">
            <w:pPr>
              <w:ind w:firstLine="0"/>
              <w:jc w:val="center"/>
            </w:pPr>
            <w:r>
              <w:t xml:space="preserve">7.2 </w:t>
            </w:r>
          </w:p>
        </w:tc>
        <w:tc>
          <w:tcPr>
            <w:tcW w:w="4968" w:type="dxa"/>
          </w:tcPr>
          <w:p w:rsidR="003D378F" w:rsidRDefault="003D378F" w:rsidP="003D378F">
            <w:pPr>
              <w:ind w:firstLine="0"/>
            </w:pPr>
            <w:r>
              <w:t>Sale Price</w:t>
            </w:r>
          </w:p>
        </w:tc>
      </w:tr>
      <w:tr w:rsidR="003D378F" w:rsidTr="00E33796">
        <w:tc>
          <w:tcPr>
            <w:tcW w:w="2929" w:type="dxa"/>
          </w:tcPr>
          <w:p w:rsidR="003D378F" w:rsidRPr="00E141AC" w:rsidRDefault="003D378F" w:rsidP="003D378F">
            <w:pPr>
              <w:ind w:firstLine="0"/>
            </w:pPr>
            <w:r w:rsidRPr="00382759">
              <w:lastRenderedPageBreak/>
              <w:t>ESSP$1SD</w:t>
            </w:r>
          </w:p>
        </w:tc>
        <w:tc>
          <w:tcPr>
            <w:tcW w:w="947" w:type="dxa"/>
          </w:tcPr>
          <w:p w:rsidR="003D378F" w:rsidRDefault="003D378F" w:rsidP="00AE0700">
            <w:pPr>
              <w:ind w:firstLine="0"/>
              <w:jc w:val="center"/>
            </w:pPr>
            <w:r>
              <w:t>8 A</w:t>
            </w:r>
          </w:p>
        </w:tc>
        <w:tc>
          <w:tcPr>
            <w:tcW w:w="4968" w:type="dxa"/>
          </w:tcPr>
          <w:p w:rsidR="003D378F" w:rsidRDefault="003D378F" w:rsidP="003D378F">
            <w:pPr>
              <w:ind w:firstLine="0"/>
            </w:pPr>
            <w:r>
              <w:t>Sale Price Start Date</w:t>
            </w:r>
            <w:r w:rsidR="007E56A1">
              <w:t xml:space="preserve">  (yyyymmdd)</w:t>
            </w:r>
          </w:p>
        </w:tc>
      </w:tr>
      <w:tr w:rsidR="003D378F" w:rsidTr="00E33796">
        <w:tc>
          <w:tcPr>
            <w:tcW w:w="2929" w:type="dxa"/>
          </w:tcPr>
          <w:p w:rsidR="003D378F" w:rsidRPr="00E141AC" w:rsidRDefault="003D378F" w:rsidP="003D378F">
            <w:pPr>
              <w:ind w:firstLine="0"/>
            </w:pPr>
            <w:r w:rsidRPr="00382759">
              <w:t>ESSP$1</w:t>
            </w:r>
            <w:r>
              <w:t>E</w:t>
            </w:r>
            <w:r w:rsidRPr="00382759">
              <w:t>D</w:t>
            </w:r>
          </w:p>
        </w:tc>
        <w:tc>
          <w:tcPr>
            <w:tcW w:w="947" w:type="dxa"/>
          </w:tcPr>
          <w:p w:rsidR="003D378F" w:rsidRDefault="003D378F" w:rsidP="00AE0700">
            <w:pPr>
              <w:ind w:firstLine="0"/>
              <w:jc w:val="center"/>
            </w:pPr>
            <w:r>
              <w:t>8 A</w:t>
            </w:r>
          </w:p>
        </w:tc>
        <w:tc>
          <w:tcPr>
            <w:tcW w:w="4968" w:type="dxa"/>
          </w:tcPr>
          <w:p w:rsidR="003D378F" w:rsidRDefault="003D378F" w:rsidP="003D378F">
            <w:pPr>
              <w:ind w:firstLine="0"/>
            </w:pPr>
            <w:r>
              <w:t>Sale Price End Date</w:t>
            </w:r>
            <w:r w:rsidR="007E56A1">
              <w:t xml:space="preserve">  (yyyymmdd)</w:t>
            </w:r>
          </w:p>
        </w:tc>
      </w:tr>
      <w:tr w:rsidR="003D378F" w:rsidTr="00E33796">
        <w:tc>
          <w:tcPr>
            <w:tcW w:w="2929" w:type="dxa"/>
          </w:tcPr>
          <w:p w:rsidR="003D378F" w:rsidRPr="00E141AC" w:rsidRDefault="003D378F" w:rsidP="003D378F">
            <w:pPr>
              <w:ind w:firstLine="0"/>
            </w:pPr>
            <w:r w:rsidRPr="00382759">
              <w:t>ESSP$1ST</w:t>
            </w:r>
          </w:p>
        </w:tc>
        <w:tc>
          <w:tcPr>
            <w:tcW w:w="947" w:type="dxa"/>
          </w:tcPr>
          <w:p w:rsidR="003D378F" w:rsidRDefault="0014743B" w:rsidP="00AE0700">
            <w:pPr>
              <w:ind w:firstLine="0"/>
              <w:jc w:val="center"/>
            </w:pPr>
            <w:r>
              <w:t xml:space="preserve">4.0 </w:t>
            </w:r>
          </w:p>
        </w:tc>
        <w:tc>
          <w:tcPr>
            <w:tcW w:w="4968" w:type="dxa"/>
          </w:tcPr>
          <w:p w:rsidR="003D378F" w:rsidRDefault="003D378F" w:rsidP="003D378F">
            <w:pPr>
              <w:ind w:firstLine="0"/>
            </w:pPr>
            <w:r>
              <w:t>Sale Price Start Time</w:t>
            </w:r>
            <w:r w:rsidR="00960EA2">
              <w:t>(hhmm</w:t>
            </w:r>
            <w:r w:rsidR="007E56A1">
              <w:t>)</w:t>
            </w:r>
          </w:p>
        </w:tc>
      </w:tr>
      <w:tr w:rsidR="003D378F" w:rsidTr="00E33796">
        <w:tc>
          <w:tcPr>
            <w:tcW w:w="2929" w:type="dxa"/>
          </w:tcPr>
          <w:p w:rsidR="003D378F" w:rsidRPr="00382759" w:rsidRDefault="003D378F" w:rsidP="003D378F">
            <w:pPr>
              <w:ind w:firstLine="0"/>
            </w:pPr>
            <w:r w:rsidRPr="00382759">
              <w:t>ESSP$1</w:t>
            </w:r>
            <w:r>
              <w:t>E</w:t>
            </w:r>
            <w:r w:rsidRPr="00382759">
              <w:t>T</w:t>
            </w:r>
          </w:p>
        </w:tc>
        <w:tc>
          <w:tcPr>
            <w:tcW w:w="947" w:type="dxa"/>
          </w:tcPr>
          <w:p w:rsidR="003D378F" w:rsidRDefault="0014743B" w:rsidP="00AE0700">
            <w:pPr>
              <w:ind w:firstLine="0"/>
              <w:jc w:val="center"/>
            </w:pPr>
            <w:r>
              <w:t xml:space="preserve">4.0 </w:t>
            </w:r>
          </w:p>
        </w:tc>
        <w:tc>
          <w:tcPr>
            <w:tcW w:w="4968" w:type="dxa"/>
          </w:tcPr>
          <w:p w:rsidR="003D378F" w:rsidRDefault="003D378F" w:rsidP="003D378F">
            <w:pPr>
              <w:ind w:firstLine="0"/>
            </w:pPr>
            <w:r>
              <w:t>Sale Price End Time</w:t>
            </w:r>
            <w:r w:rsidR="00960EA2">
              <w:t>(hhmm</w:t>
            </w:r>
            <w:r w:rsidR="007E56A1">
              <w:t>)</w:t>
            </w:r>
          </w:p>
        </w:tc>
      </w:tr>
      <w:tr w:rsidR="003D378F" w:rsidTr="00E33796">
        <w:tc>
          <w:tcPr>
            <w:tcW w:w="2929" w:type="dxa"/>
          </w:tcPr>
          <w:p w:rsidR="003D378F" w:rsidRPr="00382759" w:rsidRDefault="003D378F" w:rsidP="003D378F">
            <w:pPr>
              <w:ind w:firstLine="0"/>
            </w:pPr>
            <w:r w:rsidRPr="00382759">
              <w:t>ESSP$2</w:t>
            </w:r>
          </w:p>
        </w:tc>
        <w:tc>
          <w:tcPr>
            <w:tcW w:w="947" w:type="dxa"/>
          </w:tcPr>
          <w:p w:rsidR="003D378F" w:rsidRDefault="0014743B" w:rsidP="00AE0700">
            <w:pPr>
              <w:ind w:firstLine="0"/>
              <w:jc w:val="center"/>
            </w:pPr>
            <w:r>
              <w:t xml:space="preserve">7.2 </w:t>
            </w:r>
          </w:p>
        </w:tc>
        <w:tc>
          <w:tcPr>
            <w:tcW w:w="4968" w:type="dxa"/>
          </w:tcPr>
          <w:p w:rsidR="003D378F" w:rsidRDefault="003D378F" w:rsidP="003D378F">
            <w:pPr>
              <w:ind w:firstLine="0"/>
            </w:pPr>
            <w:r>
              <w:t>Sale Price</w:t>
            </w:r>
          </w:p>
        </w:tc>
      </w:tr>
      <w:tr w:rsidR="003D378F" w:rsidTr="00E33796">
        <w:tc>
          <w:tcPr>
            <w:tcW w:w="2929" w:type="dxa"/>
          </w:tcPr>
          <w:p w:rsidR="003D378F" w:rsidRPr="00382759" w:rsidRDefault="003D378F" w:rsidP="003D378F">
            <w:pPr>
              <w:ind w:firstLine="0"/>
            </w:pPr>
            <w:r w:rsidRPr="00382759">
              <w:t>ESSP$2SD</w:t>
            </w:r>
          </w:p>
        </w:tc>
        <w:tc>
          <w:tcPr>
            <w:tcW w:w="947" w:type="dxa"/>
          </w:tcPr>
          <w:p w:rsidR="003D378F" w:rsidRDefault="003D378F" w:rsidP="00AE0700">
            <w:pPr>
              <w:ind w:firstLine="0"/>
              <w:jc w:val="center"/>
            </w:pPr>
            <w:r>
              <w:t>8 A</w:t>
            </w:r>
          </w:p>
        </w:tc>
        <w:tc>
          <w:tcPr>
            <w:tcW w:w="4968" w:type="dxa"/>
          </w:tcPr>
          <w:p w:rsidR="003D378F" w:rsidRDefault="003D378F" w:rsidP="003D378F">
            <w:pPr>
              <w:ind w:firstLine="0"/>
            </w:pPr>
            <w:r>
              <w:t>Sale Price Start Date</w:t>
            </w:r>
            <w:r w:rsidR="007E56A1">
              <w:t xml:space="preserve">  (yyyymmdd)</w:t>
            </w:r>
          </w:p>
        </w:tc>
      </w:tr>
      <w:tr w:rsidR="003D378F" w:rsidTr="00E33796">
        <w:tc>
          <w:tcPr>
            <w:tcW w:w="2929" w:type="dxa"/>
          </w:tcPr>
          <w:p w:rsidR="003D378F" w:rsidRPr="00382759" w:rsidRDefault="003D378F" w:rsidP="003D378F">
            <w:pPr>
              <w:ind w:firstLine="0"/>
            </w:pPr>
            <w:r w:rsidRPr="00382759">
              <w:t>ESSP$2</w:t>
            </w:r>
            <w:r>
              <w:t>E</w:t>
            </w:r>
            <w:r w:rsidRPr="00382759">
              <w:t>D</w:t>
            </w:r>
          </w:p>
        </w:tc>
        <w:tc>
          <w:tcPr>
            <w:tcW w:w="947" w:type="dxa"/>
          </w:tcPr>
          <w:p w:rsidR="003D378F" w:rsidRDefault="003D378F" w:rsidP="00AE0700">
            <w:pPr>
              <w:ind w:firstLine="0"/>
              <w:jc w:val="center"/>
            </w:pPr>
            <w:r>
              <w:t>8 A</w:t>
            </w:r>
          </w:p>
        </w:tc>
        <w:tc>
          <w:tcPr>
            <w:tcW w:w="4968" w:type="dxa"/>
          </w:tcPr>
          <w:p w:rsidR="003D378F" w:rsidRDefault="003D378F" w:rsidP="003D378F">
            <w:pPr>
              <w:ind w:firstLine="0"/>
            </w:pPr>
            <w:r>
              <w:t>Sale Price End Date</w:t>
            </w:r>
            <w:r w:rsidR="007E56A1">
              <w:t xml:space="preserve">  (yyyymmdd)</w:t>
            </w:r>
          </w:p>
        </w:tc>
      </w:tr>
      <w:tr w:rsidR="003D378F" w:rsidTr="00E33796">
        <w:trPr>
          <w:trHeight w:val="287"/>
        </w:trPr>
        <w:tc>
          <w:tcPr>
            <w:tcW w:w="2929" w:type="dxa"/>
          </w:tcPr>
          <w:p w:rsidR="003D378F" w:rsidRPr="00382759" w:rsidRDefault="003D378F" w:rsidP="003D378F">
            <w:pPr>
              <w:ind w:firstLine="0"/>
            </w:pPr>
            <w:r w:rsidRPr="00382759">
              <w:t>ESSP$2ST</w:t>
            </w:r>
          </w:p>
        </w:tc>
        <w:tc>
          <w:tcPr>
            <w:tcW w:w="947" w:type="dxa"/>
          </w:tcPr>
          <w:p w:rsidR="003D378F" w:rsidRDefault="0014743B" w:rsidP="00AE0700">
            <w:pPr>
              <w:ind w:firstLine="0"/>
              <w:jc w:val="center"/>
            </w:pPr>
            <w:r>
              <w:t xml:space="preserve">4.0 </w:t>
            </w:r>
          </w:p>
        </w:tc>
        <w:tc>
          <w:tcPr>
            <w:tcW w:w="4968" w:type="dxa"/>
          </w:tcPr>
          <w:p w:rsidR="003D378F" w:rsidRDefault="003D378F" w:rsidP="003D378F">
            <w:pPr>
              <w:ind w:firstLine="0"/>
            </w:pPr>
            <w:r>
              <w:t>Sale Price Start Time</w:t>
            </w:r>
            <w:r w:rsidR="00960EA2">
              <w:t>(hhmm</w:t>
            </w:r>
            <w:r w:rsidR="007E56A1">
              <w:t>)</w:t>
            </w:r>
          </w:p>
        </w:tc>
      </w:tr>
      <w:tr w:rsidR="003D378F" w:rsidTr="00E33796">
        <w:tc>
          <w:tcPr>
            <w:tcW w:w="2929" w:type="dxa"/>
          </w:tcPr>
          <w:p w:rsidR="003D378F" w:rsidRPr="00382759" w:rsidRDefault="003D378F" w:rsidP="003D378F">
            <w:pPr>
              <w:ind w:firstLine="0"/>
            </w:pPr>
            <w:r w:rsidRPr="00382759">
              <w:t>ESSP$2</w:t>
            </w:r>
            <w:r>
              <w:t>E</w:t>
            </w:r>
            <w:r w:rsidRPr="00382759">
              <w:t>T</w:t>
            </w:r>
          </w:p>
        </w:tc>
        <w:tc>
          <w:tcPr>
            <w:tcW w:w="947" w:type="dxa"/>
          </w:tcPr>
          <w:p w:rsidR="003D378F" w:rsidRDefault="0014743B" w:rsidP="00AE0700">
            <w:pPr>
              <w:ind w:firstLine="0"/>
              <w:jc w:val="center"/>
            </w:pPr>
            <w:r>
              <w:t xml:space="preserve">4.0 </w:t>
            </w:r>
          </w:p>
        </w:tc>
        <w:tc>
          <w:tcPr>
            <w:tcW w:w="4968" w:type="dxa"/>
          </w:tcPr>
          <w:p w:rsidR="003D378F" w:rsidRDefault="003D378F" w:rsidP="003D378F">
            <w:pPr>
              <w:ind w:firstLine="0"/>
            </w:pPr>
            <w:r>
              <w:t>Sale Price End Time</w:t>
            </w:r>
            <w:r w:rsidR="00960EA2">
              <w:t>(hhmm</w:t>
            </w:r>
            <w:r w:rsidR="007E56A1">
              <w:t>)</w:t>
            </w:r>
          </w:p>
        </w:tc>
      </w:tr>
      <w:tr w:rsidR="003D378F" w:rsidTr="00E33796">
        <w:tc>
          <w:tcPr>
            <w:tcW w:w="2929" w:type="dxa"/>
          </w:tcPr>
          <w:p w:rsidR="003D378F" w:rsidRPr="00382759" w:rsidRDefault="003D378F" w:rsidP="003D378F">
            <w:pPr>
              <w:ind w:firstLine="0"/>
            </w:pPr>
            <w:r>
              <w:t>ESSP$3</w:t>
            </w:r>
          </w:p>
        </w:tc>
        <w:tc>
          <w:tcPr>
            <w:tcW w:w="947" w:type="dxa"/>
          </w:tcPr>
          <w:p w:rsidR="003D378F" w:rsidRDefault="0014743B" w:rsidP="00AE0700">
            <w:pPr>
              <w:ind w:firstLine="0"/>
              <w:jc w:val="center"/>
            </w:pPr>
            <w:r>
              <w:t xml:space="preserve">7.2 </w:t>
            </w:r>
          </w:p>
        </w:tc>
        <w:tc>
          <w:tcPr>
            <w:tcW w:w="4968" w:type="dxa"/>
          </w:tcPr>
          <w:p w:rsidR="003D378F" w:rsidRDefault="003D378F" w:rsidP="003D378F">
            <w:pPr>
              <w:ind w:firstLine="0"/>
            </w:pPr>
            <w:r>
              <w:t>Sale Price</w:t>
            </w:r>
          </w:p>
        </w:tc>
      </w:tr>
      <w:tr w:rsidR="003D378F" w:rsidTr="00E33796">
        <w:tc>
          <w:tcPr>
            <w:tcW w:w="2929" w:type="dxa"/>
          </w:tcPr>
          <w:p w:rsidR="003D378F" w:rsidRPr="00382759" w:rsidRDefault="003D378F" w:rsidP="003D378F">
            <w:pPr>
              <w:ind w:firstLine="0"/>
            </w:pPr>
            <w:r>
              <w:t>ESSP$3</w:t>
            </w:r>
            <w:r w:rsidRPr="00382759">
              <w:t>SD</w:t>
            </w:r>
          </w:p>
        </w:tc>
        <w:tc>
          <w:tcPr>
            <w:tcW w:w="947" w:type="dxa"/>
          </w:tcPr>
          <w:p w:rsidR="003D378F" w:rsidRDefault="003D378F" w:rsidP="00AE0700">
            <w:pPr>
              <w:ind w:firstLine="0"/>
              <w:jc w:val="center"/>
            </w:pPr>
            <w:r>
              <w:t>8 A</w:t>
            </w:r>
          </w:p>
        </w:tc>
        <w:tc>
          <w:tcPr>
            <w:tcW w:w="4968" w:type="dxa"/>
          </w:tcPr>
          <w:p w:rsidR="003D378F" w:rsidRDefault="003D378F" w:rsidP="003D378F">
            <w:pPr>
              <w:ind w:firstLine="0"/>
            </w:pPr>
            <w:r>
              <w:t>Sale Price Start Date</w:t>
            </w:r>
            <w:r w:rsidR="007E56A1">
              <w:t xml:space="preserve">  (yyyymmdd)</w:t>
            </w:r>
          </w:p>
        </w:tc>
      </w:tr>
      <w:tr w:rsidR="003D378F" w:rsidTr="00E33796">
        <w:tc>
          <w:tcPr>
            <w:tcW w:w="2929" w:type="dxa"/>
          </w:tcPr>
          <w:p w:rsidR="003D378F" w:rsidRPr="00382759" w:rsidRDefault="003D378F" w:rsidP="003D378F">
            <w:pPr>
              <w:ind w:firstLine="0"/>
            </w:pPr>
            <w:r>
              <w:t>ESSP$3E</w:t>
            </w:r>
            <w:r w:rsidRPr="00382759">
              <w:t>D</w:t>
            </w:r>
          </w:p>
        </w:tc>
        <w:tc>
          <w:tcPr>
            <w:tcW w:w="947" w:type="dxa"/>
          </w:tcPr>
          <w:p w:rsidR="003D378F" w:rsidRDefault="003D378F" w:rsidP="00AE0700">
            <w:pPr>
              <w:ind w:firstLine="0"/>
              <w:jc w:val="center"/>
            </w:pPr>
            <w:r>
              <w:t>8 A</w:t>
            </w:r>
          </w:p>
        </w:tc>
        <w:tc>
          <w:tcPr>
            <w:tcW w:w="4968" w:type="dxa"/>
          </w:tcPr>
          <w:p w:rsidR="003D378F" w:rsidRDefault="003D378F" w:rsidP="003D378F">
            <w:pPr>
              <w:ind w:firstLine="0"/>
            </w:pPr>
            <w:r>
              <w:t>Sale Price End Date</w:t>
            </w:r>
            <w:r w:rsidR="007E56A1">
              <w:t xml:space="preserve">  (yyyymmdd)</w:t>
            </w:r>
          </w:p>
        </w:tc>
      </w:tr>
      <w:tr w:rsidR="003D378F" w:rsidTr="00E33796">
        <w:tc>
          <w:tcPr>
            <w:tcW w:w="2929" w:type="dxa"/>
          </w:tcPr>
          <w:p w:rsidR="003D378F" w:rsidRPr="00382759" w:rsidRDefault="003D378F" w:rsidP="003D378F">
            <w:pPr>
              <w:ind w:firstLine="0"/>
            </w:pPr>
            <w:r>
              <w:t>ESSP$3</w:t>
            </w:r>
            <w:r w:rsidRPr="00382759">
              <w:t>ST</w:t>
            </w:r>
          </w:p>
        </w:tc>
        <w:tc>
          <w:tcPr>
            <w:tcW w:w="947" w:type="dxa"/>
          </w:tcPr>
          <w:p w:rsidR="003D378F" w:rsidRDefault="0014743B" w:rsidP="00AE0700">
            <w:pPr>
              <w:ind w:firstLine="0"/>
              <w:jc w:val="center"/>
            </w:pPr>
            <w:r>
              <w:t xml:space="preserve">4.0 </w:t>
            </w:r>
          </w:p>
        </w:tc>
        <w:tc>
          <w:tcPr>
            <w:tcW w:w="4968" w:type="dxa"/>
          </w:tcPr>
          <w:p w:rsidR="003D378F" w:rsidRDefault="003D378F" w:rsidP="003D378F">
            <w:pPr>
              <w:ind w:firstLine="0"/>
            </w:pPr>
            <w:r>
              <w:t>Sale Price Start Time</w:t>
            </w:r>
            <w:r w:rsidR="00960EA2">
              <w:t>(hhmm</w:t>
            </w:r>
            <w:r w:rsidR="007E56A1">
              <w:t>)</w:t>
            </w:r>
          </w:p>
        </w:tc>
      </w:tr>
      <w:tr w:rsidR="003D378F" w:rsidTr="00E33796">
        <w:tc>
          <w:tcPr>
            <w:tcW w:w="2929" w:type="dxa"/>
          </w:tcPr>
          <w:p w:rsidR="003D378F" w:rsidRPr="00382759" w:rsidRDefault="003D378F" w:rsidP="003D378F">
            <w:pPr>
              <w:ind w:firstLine="0"/>
            </w:pPr>
            <w:r w:rsidRPr="00382759">
              <w:t>ESSP$</w:t>
            </w:r>
            <w:r>
              <w:t>3E</w:t>
            </w:r>
            <w:r w:rsidRPr="00382759">
              <w:t>T</w:t>
            </w:r>
          </w:p>
        </w:tc>
        <w:tc>
          <w:tcPr>
            <w:tcW w:w="947" w:type="dxa"/>
          </w:tcPr>
          <w:p w:rsidR="003D378F" w:rsidRDefault="0014743B" w:rsidP="00AE0700">
            <w:pPr>
              <w:ind w:firstLine="0"/>
              <w:jc w:val="center"/>
            </w:pPr>
            <w:r>
              <w:t xml:space="preserve">4.0 </w:t>
            </w:r>
          </w:p>
        </w:tc>
        <w:tc>
          <w:tcPr>
            <w:tcW w:w="4968" w:type="dxa"/>
          </w:tcPr>
          <w:p w:rsidR="003D378F" w:rsidRDefault="003D378F" w:rsidP="003D378F">
            <w:pPr>
              <w:ind w:firstLine="0"/>
            </w:pPr>
            <w:r>
              <w:t>Sale Price End Time</w:t>
            </w:r>
            <w:r w:rsidR="00960EA2">
              <w:t>(hhmm</w:t>
            </w:r>
            <w:r w:rsidR="007E56A1">
              <w:t>)</w:t>
            </w:r>
          </w:p>
        </w:tc>
      </w:tr>
      <w:tr w:rsidR="003D378F" w:rsidTr="00E33796">
        <w:tc>
          <w:tcPr>
            <w:tcW w:w="2929" w:type="dxa"/>
          </w:tcPr>
          <w:p w:rsidR="003D378F" w:rsidRPr="00382759" w:rsidRDefault="003D378F" w:rsidP="003D378F">
            <w:pPr>
              <w:ind w:firstLine="0"/>
            </w:pPr>
            <w:r>
              <w:t>ESTERM</w:t>
            </w:r>
          </w:p>
        </w:tc>
        <w:tc>
          <w:tcPr>
            <w:tcW w:w="947" w:type="dxa"/>
          </w:tcPr>
          <w:p w:rsidR="003D378F" w:rsidRDefault="003D378F" w:rsidP="00AE0700">
            <w:pPr>
              <w:ind w:firstLine="0"/>
              <w:jc w:val="center"/>
            </w:pPr>
            <w:r>
              <w:t>3 A</w:t>
            </w:r>
          </w:p>
        </w:tc>
        <w:tc>
          <w:tcPr>
            <w:tcW w:w="4968" w:type="dxa"/>
          </w:tcPr>
          <w:p w:rsidR="003D378F" w:rsidRDefault="003D378F" w:rsidP="003D378F">
            <w:pPr>
              <w:ind w:firstLine="0"/>
            </w:pPr>
            <w:r>
              <w:t>Term</w:t>
            </w:r>
            <w:r w:rsidR="007E56A1">
              <w:t xml:space="preserve"> (ex. “F15”)</w:t>
            </w:r>
          </w:p>
        </w:tc>
      </w:tr>
      <w:tr w:rsidR="003D378F" w:rsidTr="00E33796">
        <w:tc>
          <w:tcPr>
            <w:tcW w:w="2929" w:type="dxa"/>
          </w:tcPr>
          <w:p w:rsidR="003D378F" w:rsidRDefault="003D378F" w:rsidP="003D378F">
            <w:pPr>
              <w:ind w:firstLine="0"/>
            </w:pPr>
            <w:r w:rsidRPr="00E141AC">
              <w:t>ESTERMD</w:t>
            </w:r>
          </w:p>
        </w:tc>
        <w:tc>
          <w:tcPr>
            <w:tcW w:w="947" w:type="dxa"/>
          </w:tcPr>
          <w:p w:rsidR="003D378F" w:rsidRDefault="003D378F" w:rsidP="00AE0700">
            <w:pPr>
              <w:ind w:firstLine="0"/>
              <w:jc w:val="center"/>
            </w:pPr>
            <w:r>
              <w:t>22 A</w:t>
            </w:r>
          </w:p>
        </w:tc>
        <w:tc>
          <w:tcPr>
            <w:tcW w:w="4968" w:type="dxa"/>
          </w:tcPr>
          <w:p w:rsidR="003D378F" w:rsidRDefault="003D378F" w:rsidP="003D378F">
            <w:pPr>
              <w:ind w:firstLine="0"/>
            </w:pPr>
            <w:r>
              <w:t>Term Description</w:t>
            </w:r>
            <w:r w:rsidR="007E56A1">
              <w:t xml:space="preserve"> (ex. “Fall 2015”)</w:t>
            </w:r>
          </w:p>
        </w:tc>
      </w:tr>
      <w:tr w:rsidR="003D378F" w:rsidTr="00E33796">
        <w:tc>
          <w:tcPr>
            <w:tcW w:w="2929" w:type="dxa"/>
          </w:tcPr>
          <w:p w:rsidR="003D378F" w:rsidRDefault="003D378F" w:rsidP="003D378F">
            <w:pPr>
              <w:ind w:firstLine="0"/>
            </w:pPr>
            <w:r w:rsidRPr="00E141AC">
              <w:t>ESRQTY</w:t>
            </w:r>
          </w:p>
        </w:tc>
        <w:tc>
          <w:tcPr>
            <w:tcW w:w="947" w:type="dxa"/>
          </w:tcPr>
          <w:p w:rsidR="003D378F" w:rsidRDefault="003D378F" w:rsidP="00AE0700">
            <w:pPr>
              <w:ind w:firstLine="0"/>
              <w:jc w:val="center"/>
            </w:pPr>
            <w:r>
              <w:t>5.0 P</w:t>
            </w:r>
          </w:p>
        </w:tc>
        <w:tc>
          <w:tcPr>
            <w:tcW w:w="4968" w:type="dxa"/>
          </w:tcPr>
          <w:p w:rsidR="003D378F" w:rsidRDefault="003D378F" w:rsidP="003D378F">
            <w:pPr>
              <w:ind w:firstLine="0"/>
            </w:pPr>
            <w:r>
              <w:t>Requested Quantity</w:t>
            </w:r>
            <w:r w:rsidR="00276560">
              <w:t xml:space="preserve"> (Total for Term)</w:t>
            </w:r>
          </w:p>
        </w:tc>
      </w:tr>
      <w:tr w:rsidR="003D378F" w:rsidTr="00E33796">
        <w:tc>
          <w:tcPr>
            <w:tcW w:w="2929" w:type="dxa"/>
          </w:tcPr>
          <w:p w:rsidR="003D378F" w:rsidRDefault="003D378F" w:rsidP="003D378F">
            <w:pPr>
              <w:ind w:firstLine="0"/>
            </w:pPr>
            <w:r w:rsidRPr="00E141AC">
              <w:t>ESCLSC</w:t>
            </w:r>
          </w:p>
        </w:tc>
        <w:tc>
          <w:tcPr>
            <w:tcW w:w="947" w:type="dxa"/>
          </w:tcPr>
          <w:p w:rsidR="003D378F" w:rsidRDefault="003D378F" w:rsidP="00AE0700">
            <w:pPr>
              <w:ind w:firstLine="0"/>
              <w:jc w:val="center"/>
            </w:pPr>
            <w:r>
              <w:t>5.0 P</w:t>
            </w:r>
          </w:p>
        </w:tc>
        <w:tc>
          <w:tcPr>
            <w:tcW w:w="4968" w:type="dxa"/>
          </w:tcPr>
          <w:p w:rsidR="003D378F" w:rsidRDefault="003D378F" w:rsidP="003D378F">
            <w:pPr>
              <w:ind w:firstLine="0"/>
            </w:pPr>
            <w:r>
              <w:t>Class Capacity</w:t>
            </w:r>
            <w:r w:rsidR="00276560">
              <w:t xml:space="preserve"> (Total for Term)</w:t>
            </w:r>
          </w:p>
        </w:tc>
      </w:tr>
      <w:tr w:rsidR="003D378F" w:rsidTr="00E33796">
        <w:tc>
          <w:tcPr>
            <w:tcW w:w="2929" w:type="dxa"/>
          </w:tcPr>
          <w:p w:rsidR="003D378F" w:rsidRDefault="003D378F" w:rsidP="003D378F">
            <w:pPr>
              <w:ind w:firstLine="0"/>
            </w:pPr>
            <w:r w:rsidRPr="00E141AC">
              <w:t>ESENROL</w:t>
            </w:r>
          </w:p>
        </w:tc>
        <w:tc>
          <w:tcPr>
            <w:tcW w:w="947" w:type="dxa"/>
          </w:tcPr>
          <w:p w:rsidR="003D378F" w:rsidRDefault="003D378F" w:rsidP="00AE0700">
            <w:pPr>
              <w:ind w:firstLine="0"/>
              <w:jc w:val="center"/>
            </w:pPr>
            <w:r>
              <w:t>5.0 P</w:t>
            </w:r>
          </w:p>
        </w:tc>
        <w:tc>
          <w:tcPr>
            <w:tcW w:w="4968" w:type="dxa"/>
          </w:tcPr>
          <w:p w:rsidR="003D378F" w:rsidRDefault="003D378F" w:rsidP="003D378F">
            <w:pPr>
              <w:ind w:firstLine="0"/>
            </w:pPr>
            <w:r>
              <w:t>Enrollment</w:t>
            </w:r>
            <w:r w:rsidR="00276560">
              <w:t xml:space="preserve"> (Total for Term)</w:t>
            </w:r>
          </w:p>
        </w:tc>
      </w:tr>
      <w:tr w:rsidR="003D378F" w:rsidTr="00E33796">
        <w:tc>
          <w:tcPr>
            <w:tcW w:w="2929" w:type="dxa"/>
          </w:tcPr>
          <w:p w:rsidR="003D378F" w:rsidRDefault="003D378F" w:rsidP="003D378F">
            <w:pPr>
              <w:ind w:firstLine="0"/>
            </w:pPr>
            <w:r w:rsidRPr="00E141AC">
              <w:t>ESESTS</w:t>
            </w:r>
          </w:p>
        </w:tc>
        <w:tc>
          <w:tcPr>
            <w:tcW w:w="947" w:type="dxa"/>
          </w:tcPr>
          <w:p w:rsidR="003D378F" w:rsidRDefault="003D378F" w:rsidP="00AE0700">
            <w:pPr>
              <w:ind w:firstLine="0"/>
              <w:jc w:val="center"/>
            </w:pPr>
            <w:r>
              <w:t>5.0 P</w:t>
            </w:r>
          </w:p>
        </w:tc>
        <w:tc>
          <w:tcPr>
            <w:tcW w:w="4968" w:type="dxa"/>
          </w:tcPr>
          <w:p w:rsidR="003D378F" w:rsidRDefault="003D378F" w:rsidP="003D378F">
            <w:pPr>
              <w:ind w:firstLine="0"/>
            </w:pPr>
            <w:r>
              <w:t>Estimated Sales</w:t>
            </w:r>
            <w:r w:rsidR="00276560">
              <w:t xml:space="preserve"> (Total for Term)</w:t>
            </w:r>
          </w:p>
        </w:tc>
      </w:tr>
      <w:tr w:rsidR="003D378F" w:rsidTr="00E33796">
        <w:tc>
          <w:tcPr>
            <w:tcW w:w="2929" w:type="dxa"/>
          </w:tcPr>
          <w:p w:rsidR="003D378F" w:rsidRDefault="003D378F" w:rsidP="003D378F">
            <w:pPr>
              <w:ind w:firstLine="0"/>
            </w:pPr>
            <w:r>
              <w:t>ESCAT</w:t>
            </w:r>
          </w:p>
        </w:tc>
        <w:tc>
          <w:tcPr>
            <w:tcW w:w="947" w:type="dxa"/>
          </w:tcPr>
          <w:p w:rsidR="003D378F" w:rsidRDefault="003D378F" w:rsidP="00AE0700">
            <w:pPr>
              <w:ind w:firstLine="0"/>
              <w:jc w:val="center"/>
            </w:pPr>
            <w:r>
              <w:t>10 A</w:t>
            </w:r>
          </w:p>
        </w:tc>
        <w:tc>
          <w:tcPr>
            <w:tcW w:w="4968" w:type="dxa"/>
          </w:tcPr>
          <w:p w:rsidR="003D378F" w:rsidRDefault="003D378F" w:rsidP="003D378F">
            <w:pPr>
              <w:ind w:firstLine="0"/>
            </w:pPr>
            <w:r>
              <w:t>Category</w:t>
            </w:r>
          </w:p>
        </w:tc>
      </w:tr>
      <w:tr w:rsidR="003D378F" w:rsidTr="00E33796">
        <w:tc>
          <w:tcPr>
            <w:tcW w:w="2929" w:type="dxa"/>
          </w:tcPr>
          <w:p w:rsidR="003D378F" w:rsidRDefault="003D378F" w:rsidP="003D378F">
            <w:pPr>
              <w:ind w:firstLine="0"/>
            </w:pPr>
            <w:r w:rsidRPr="00E141AC">
              <w:t xml:space="preserve">ESDIV   </w:t>
            </w:r>
          </w:p>
        </w:tc>
        <w:tc>
          <w:tcPr>
            <w:tcW w:w="947" w:type="dxa"/>
          </w:tcPr>
          <w:p w:rsidR="003D378F" w:rsidRDefault="003D378F" w:rsidP="00AE0700">
            <w:pPr>
              <w:ind w:firstLine="0"/>
              <w:jc w:val="center"/>
            </w:pPr>
            <w:r>
              <w:t>1 A</w:t>
            </w:r>
          </w:p>
        </w:tc>
        <w:tc>
          <w:tcPr>
            <w:tcW w:w="4968" w:type="dxa"/>
          </w:tcPr>
          <w:p w:rsidR="003D378F" w:rsidRDefault="003D378F" w:rsidP="003D378F">
            <w:pPr>
              <w:ind w:firstLine="0"/>
            </w:pPr>
            <w:r>
              <w:t>Division</w:t>
            </w:r>
          </w:p>
        </w:tc>
      </w:tr>
      <w:tr w:rsidR="003D378F" w:rsidTr="00E33796">
        <w:tc>
          <w:tcPr>
            <w:tcW w:w="2929" w:type="dxa"/>
          </w:tcPr>
          <w:p w:rsidR="003D378F" w:rsidRDefault="003D378F" w:rsidP="003D378F">
            <w:pPr>
              <w:ind w:firstLine="0"/>
            </w:pPr>
            <w:r w:rsidRPr="00E141AC">
              <w:t>ESDEPT</w:t>
            </w:r>
          </w:p>
        </w:tc>
        <w:tc>
          <w:tcPr>
            <w:tcW w:w="947" w:type="dxa"/>
          </w:tcPr>
          <w:p w:rsidR="003D378F" w:rsidRDefault="003D378F" w:rsidP="00AE0700">
            <w:pPr>
              <w:ind w:firstLine="0"/>
              <w:jc w:val="center"/>
            </w:pPr>
            <w:r>
              <w:t>3 A</w:t>
            </w:r>
          </w:p>
        </w:tc>
        <w:tc>
          <w:tcPr>
            <w:tcW w:w="4968" w:type="dxa"/>
          </w:tcPr>
          <w:p w:rsidR="003D378F" w:rsidRDefault="003D378F" w:rsidP="003D378F">
            <w:pPr>
              <w:ind w:firstLine="0"/>
            </w:pPr>
            <w:r>
              <w:t>Department</w:t>
            </w:r>
          </w:p>
        </w:tc>
      </w:tr>
      <w:tr w:rsidR="003D378F" w:rsidTr="00E33796">
        <w:tc>
          <w:tcPr>
            <w:tcW w:w="2929" w:type="dxa"/>
          </w:tcPr>
          <w:p w:rsidR="003D378F" w:rsidRDefault="003D378F" w:rsidP="003D378F">
            <w:pPr>
              <w:ind w:firstLine="0"/>
            </w:pPr>
            <w:r w:rsidRPr="00E141AC">
              <w:t>ESCLASS</w:t>
            </w:r>
          </w:p>
        </w:tc>
        <w:tc>
          <w:tcPr>
            <w:tcW w:w="947" w:type="dxa"/>
          </w:tcPr>
          <w:p w:rsidR="003D378F" w:rsidRDefault="003D378F" w:rsidP="00AE0700">
            <w:pPr>
              <w:ind w:firstLine="0"/>
              <w:jc w:val="center"/>
            </w:pPr>
            <w:r>
              <w:t>3 A</w:t>
            </w:r>
          </w:p>
        </w:tc>
        <w:tc>
          <w:tcPr>
            <w:tcW w:w="4968" w:type="dxa"/>
          </w:tcPr>
          <w:p w:rsidR="003D378F" w:rsidRDefault="003D378F" w:rsidP="003D378F">
            <w:pPr>
              <w:ind w:firstLine="0"/>
            </w:pPr>
            <w:r>
              <w:t>Class</w:t>
            </w:r>
          </w:p>
        </w:tc>
      </w:tr>
      <w:tr w:rsidR="003D378F" w:rsidTr="00E33796">
        <w:tc>
          <w:tcPr>
            <w:tcW w:w="2929" w:type="dxa"/>
          </w:tcPr>
          <w:p w:rsidR="003D378F" w:rsidRDefault="003D378F" w:rsidP="003D378F">
            <w:pPr>
              <w:ind w:firstLine="0"/>
            </w:pPr>
            <w:r w:rsidRPr="00E141AC">
              <w:t>ESOHQTYN</w:t>
            </w:r>
          </w:p>
        </w:tc>
        <w:tc>
          <w:tcPr>
            <w:tcW w:w="947" w:type="dxa"/>
          </w:tcPr>
          <w:p w:rsidR="003D378F" w:rsidRDefault="003D378F" w:rsidP="00AE0700">
            <w:pPr>
              <w:ind w:firstLine="0"/>
              <w:jc w:val="center"/>
            </w:pPr>
            <w:r>
              <w:t>7.0 P</w:t>
            </w:r>
          </w:p>
        </w:tc>
        <w:tc>
          <w:tcPr>
            <w:tcW w:w="4968" w:type="dxa"/>
          </w:tcPr>
          <w:p w:rsidR="003D378F" w:rsidRDefault="003D378F" w:rsidP="003D378F">
            <w:pPr>
              <w:ind w:firstLine="0"/>
            </w:pPr>
            <w:r>
              <w:t xml:space="preserve">On Hand Qty </w:t>
            </w:r>
            <w:r w:rsidR="00E06D3A">
              <w:t>–</w:t>
            </w:r>
            <w:r>
              <w:t xml:space="preserve"> New</w:t>
            </w:r>
            <w:r w:rsidR="00037E36">
              <w:t xml:space="preserve"> (Calculated OH with RT Sales)</w:t>
            </w:r>
          </w:p>
        </w:tc>
      </w:tr>
      <w:tr w:rsidR="003D378F" w:rsidTr="00E33796">
        <w:tc>
          <w:tcPr>
            <w:tcW w:w="2929" w:type="dxa"/>
          </w:tcPr>
          <w:p w:rsidR="003D378F" w:rsidRDefault="003D378F" w:rsidP="003D378F">
            <w:pPr>
              <w:ind w:firstLine="0"/>
            </w:pPr>
            <w:r w:rsidRPr="00E141AC">
              <w:t>ESADQTYN</w:t>
            </w:r>
          </w:p>
        </w:tc>
        <w:tc>
          <w:tcPr>
            <w:tcW w:w="947" w:type="dxa"/>
          </w:tcPr>
          <w:p w:rsidR="003D378F" w:rsidRDefault="003D378F" w:rsidP="00AE0700">
            <w:pPr>
              <w:ind w:firstLine="0"/>
              <w:jc w:val="center"/>
            </w:pPr>
            <w:r>
              <w:t>7.0 P</w:t>
            </w:r>
          </w:p>
        </w:tc>
        <w:tc>
          <w:tcPr>
            <w:tcW w:w="4968" w:type="dxa"/>
          </w:tcPr>
          <w:p w:rsidR="003D378F" w:rsidRDefault="003D378F" w:rsidP="00037E36">
            <w:pPr>
              <w:ind w:firstLine="0"/>
            </w:pPr>
            <w:r>
              <w:t xml:space="preserve">Additional Qty </w:t>
            </w:r>
            <w:r w:rsidR="00E06D3A">
              <w:t>–</w:t>
            </w:r>
            <w:r>
              <w:t xml:space="preserve"> New</w:t>
            </w:r>
          </w:p>
        </w:tc>
      </w:tr>
      <w:tr w:rsidR="003D378F" w:rsidTr="00E33796">
        <w:tc>
          <w:tcPr>
            <w:tcW w:w="2929" w:type="dxa"/>
          </w:tcPr>
          <w:p w:rsidR="003D378F" w:rsidRDefault="003D378F" w:rsidP="003D378F">
            <w:pPr>
              <w:ind w:firstLine="0"/>
            </w:pPr>
            <w:r w:rsidRPr="00E141AC">
              <w:t>ESOHQTYU</w:t>
            </w:r>
          </w:p>
        </w:tc>
        <w:tc>
          <w:tcPr>
            <w:tcW w:w="947" w:type="dxa"/>
          </w:tcPr>
          <w:p w:rsidR="003D378F" w:rsidRDefault="003D378F" w:rsidP="00AE0700">
            <w:pPr>
              <w:ind w:firstLine="0"/>
              <w:jc w:val="center"/>
            </w:pPr>
            <w:r>
              <w:t>7.0 P</w:t>
            </w:r>
          </w:p>
        </w:tc>
        <w:tc>
          <w:tcPr>
            <w:tcW w:w="4968" w:type="dxa"/>
          </w:tcPr>
          <w:p w:rsidR="003D378F" w:rsidRDefault="003D378F" w:rsidP="003D378F">
            <w:pPr>
              <w:ind w:firstLine="0"/>
            </w:pPr>
            <w:r>
              <w:t xml:space="preserve">On Hand Qty </w:t>
            </w:r>
            <w:r w:rsidR="00E06D3A">
              <w:t>–</w:t>
            </w:r>
            <w:r>
              <w:t xml:space="preserve"> Used</w:t>
            </w:r>
            <w:r w:rsidR="00037E36">
              <w:t xml:space="preserve"> (Calculated OH with RT Sales)</w:t>
            </w:r>
          </w:p>
        </w:tc>
      </w:tr>
      <w:tr w:rsidR="003D378F" w:rsidTr="00E33796">
        <w:tc>
          <w:tcPr>
            <w:tcW w:w="2929" w:type="dxa"/>
          </w:tcPr>
          <w:p w:rsidR="003D378F" w:rsidRDefault="003D378F" w:rsidP="003D378F">
            <w:pPr>
              <w:ind w:firstLine="0"/>
            </w:pPr>
            <w:r w:rsidRPr="00E141AC">
              <w:t>ESADQTYU</w:t>
            </w:r>
          </w:p>
        </w:tc>
        <w:tc>
          <w:tcPr>
            <w:tcW w:w="947" w:type="dxa"/>
          </w:tcPr>
          <w:p w:rsidR="003D378F" w:rsidRDefault="003D378F" w:rsidP="00AE0700">
            <w:pPr>
              <w:ind w:firstLine="0"/>
              <w:jc w:val="center"/>
            </w:pPr>
            <w:r>
              <w:t>7.0 P</w:t>
            </w:r>
          </w:p>
        </w:tc>
        <w:tc>
          <w:tcPr>
            <w:tcW w:w="4968" w:type="dxa"/>
          </w:tcPr>
          <w:p w:rsidR="003D378F" w:rsidRDefault="003D378F" w:rsidP="003D378F">
            <w:pPr>
              <w:ind w:firstLine="0"/>
            </w:pPr>
            <w:r>
              <w:t xml:space="preserve">Additional Qty </w:t>
            </w:r>
            <w:r w:rsidR="00E06D3A">
              <w:t>–</w:t>
            </w:r>
            <w:r>
              <w:t xml:space="preserve"> Used</w:t>
            </w:r>
          </w:p>
        </w:tc>
      </w:tr>
      <w:tr w:rsidR="00037E36" w:rsidTr="00E33796">
        <w:tc>
          <w:tcPr>
            <w:tcW w:w="2929" w:type="dxa"/>
          </w:tcPr>
          <w:p w:rsidR="00037E36" w:rsidRPr="00520C79" w:rsidRDefault="005007C7" w:rsidP="003D378F">
            <w:pPr>
              <w:ind w:firstLine="0"/>
              <w:rPr>
                <w:rPrChange w:id="7" w:author="Glenn Price-Jones" w:date="2017-08-09T20:19:00Z">
                  <w:rPr>
                    <w:b/>
                    <w:i/>
                  </w:rPr>
                </w:rPrChange>
              </w:rPr>
            </w:pPr>
            <w:r w:rsidRPr="00520C79">
              <w:rPr>
                <w:rPrChange w:id="8" w:author="Glenn Price-Jones" w:date="2017-08-09T20:19:00Z">
                  <w:rPr>
                    <w:b/>
                    <w:i/>
                  </w:rPr>
                </w:rPrChange>
              </w:rPr>
              <w:t xml:space="preserve">* </w:t>
            </w:r>
            <w:r w:rsidR="00037E36" w:rsidRPr="00520C79">
              <w:rPr>
                <w:rPrChange w:id="9" w:author="Glenn Price-Jones" w:date="2017-08-09T20:19:00Z">
                  <w:rPr>
                    <w:b/>
                    <w:i/>
                  </w:rPr>
                </w:rPrChange>
              </w:rPr>
              <w:t>ESPNDRTNN</w:t>
            </w:r>
          </w:p>
        </w:tc>
        <w:tc>
          <w:tcPr>
            <w:tcW w:w="947" w:type="dxa"/>
          </w:tcPr>
          <w:p w:rsidR="00037E36" w:rsidRPr="00520C79" w:rsidRDefault="00037E36" w:rsidP="00AE0700">
            <w:pPr>
              <w:ind w:firstLine="0"/>
              <w:jc w:val="center"/>
              <w:rPr>
                <w:rPrChange w:id="10" w:author="Glenn Price-Jones" w:date="2017-08-09T20:19:00Z">
                  <w:rPr>
                    <w:b/>
                    <w:i/>
                  </w:rPr>
                </w:rPrChange>
              </w:rPr>
            </w:pPr>
            <w:r w:rsidRPr="00520C79">
              <w:rPr>
                <w:rPrChange w:id="11" w:author="Glenn Price-Jones" w:date="2017-08-09T20:19:00Z">
                  <w:rPr>
                    <w:b/>
                    <w:i/>
                  </w:rPr>
                </w:rPrChange>
              </w:rPr>
              <w:t>7.0P</w:t>
            </w:r>
          </w:p>
        </w:tc>
        <w:tc>
          <w:tcPr>
            <w:tcW w:w="4968" w:type="dxa"/>
          </w:tcPr>
          <w:p w:rsidR="00037E36" w:rsidRPr="00520C79" w:rsidRDefault="00037E36" w:rsidP="003D378F">
            <w:pPr>
              <w:ind w:firstLine="0"/>
              <w:rPr>
                <w:rPrChange w:id="12" w:author="Glenn Price-Jones" w:date="2017-08-09T20:19:00Z">
                  <w:rPr>
                    <w:b/>
                    <w:i/>
                  </w:rPr>
                </w:rPrChange>
              </w:rPr>
            </w:pPr>
            <w:r w:rsidRPr="00520C79">
              <w:rPr>
                <w:rPrChange w:id="13" w:author="Glenn Price-Jones" w:date="2017-08-09T20:19:00Z">
                  <w:rPr>
                    <w:b/>
                    <w:i/>
                  </w:rPr>
                </w:rPrChange>
              </w:rPr>
              <w:t>Pending Return Qty – New</w:t>
            </w:r>
          </w:p>
        </w:tc>
      </w:tr>
      <w:tr w:rsidR="00037E36" w:rsidTr="00E33796">
        <w:tc>
          <w:tcPr>
            <w:tcW w:w="2929" w:type="dxa"/>
          </w:tcPr>
          <w:p w:rsidR="00037E36" w:rsidRPr="00520C79" w:rsidRDefault="005007C7" w:rsidP="003D378F">
            <w:pPr>
              <w:ind w:firstLine="0"/>
              <w:rPr>
                <w:rPrChange w:id="14" w:author="Glenn Price-Jones" w:date="2017-08-09T20:19:00Z">
                  <w:rPr>
                    <w:b/>
                    <w:i/>
                  </w:rPr>
                </w:rPrChange>
              </w:rPr>
            </w:pPr>
            <w:r w:rsidRPr="00520C79">
              <w:rPr>
                <w:rPrChange w:id="15" w:author="Glenn Price-Jones" w:date="2017-08-09T20:19:00Z">
                  <w:rPr>
                    <w:b/>
                    <w:i/>
                  </w:rPr>
                </w:rPrChange>
              </w:rPr>
              <w:t xml:space="preserve">* </w:t>
            </w:r>
            <w:r w:rsidR="00037E36" w:rsidRPr="00520C79">
              <w:rPr>
                <w:rPrChange w:id="16" w:author="Glenn Price-Jones" w:date="2017-08-09T20:19:00Z">
                  <w:rPr>
                    <w:b/>
                    <w:i/>
                  </w:rPr>
                </w:rPrChange>
              </w:rPr>
              <w:t>ESPNDRTNU</w:t>
            </w:r>
          </w:p>
        </w:tc>
        <w:tc>
          <w:tcPr>
            <w:tcW w:w="947" w:type="dxa"/>
          </w:tcPr>
          <w:p w:rsidR="00037E36" w:rsidRPr="00520C79" w:rsidRDefault="00037E36" w:rsidP="00AE0700">
            <w:pPr>
              <w:ind w:firstLine="0"/>
              <w:jc w:val="center"/>
              <w:rPr>
                <w:rPrChange w:id="17" w:author="Glenn Price-Jones" w:date="2017-08-09T20:19:00Z">
                  <w:rPr>
                    <w:b/>
                    <w:i/>
                  </w:rPr>
                </w:rPrChange>
              </w:rPr>
            </w:pPr>
            <w:r w:rsidRPr="00520C79">
              <w:rPr>
                <w:rPrChange w:id="18" w:author="Glenn Price-Jones" w:date="2017-08-09T20:19:00Z">
                  <w:rPr>
                    <w:b/>
                    <w:i/>
                  </w:rPr>
                </w:rPrChange>
              </w:rPr>
              <w:t>7.0P</w:t>
            </w:r>
          </w:p>
        </w:tc>
        <w:tc>
          <w:tcPr>
            <w:tcW w:w="4968" w:type="dxa"/>
          </w:tcPr>
          <w:p w:rsidR="00037E36" w:rsidRPr="00520C79" w:rsidRDefault="00037E36" w:rsidP="003D378F">
            <w:pPr>
              <w:ind w:firstLine="0"/>
              <w:rPr>
                <w:rPrChange w:id="19" w:author="Glenn Price-Jones" w:date="2017-08-09T20:19:00Z">
                  <w:rPr>
                    <w:b/>
                    <w:i/>
                  </w:rPr>
                </w:rPrChange>
              </w:rPr>
            </w:pPr>
            <w:r w:rsidRPr="00520C79">
              <w:rPr>
                <w:rPrChange w:id="20" w:author="Glenn Price-Jones" w:date="2017-08-09T20:19:00Z">
                  <w:rPr>
                    <w:b/>
                    <w:i/>
                  </w:rPr>
                </w:rPrChange>
              </w:rPr>
              <w:t>Pending Return Qty – Used</w:t>
            </w:r>
          </w:p>
        </w:tc>
      </w:tr>
      <w:tr w:rsidR="00037E36" w:rsidTr="00E33796">
        <w:tc>
          <w:tcPr>
            <w:tcW w:w="2929" w:type="dxa"/>
          </w:tcPr>
          <w:p w:rsidR="00037E36" w:rsidRPr="00520C79" w:rsidRDefault="005007C7" w:rsidP="003D378F">
            <w:pPr>
              <w:ind w:firstLine="0"/>
              <w:rPr>
                <w:rPrChange w:id="21" w:author="Glenn Price-Jones" w:date="2017-08-09T20:19:00Z">
                  <w:rPr>
                    <w:b/>
                    <w:i/>
                  </w:rPr>
                </w:rPrChange>
              </w:rPr>
            </w:pPr>
            <w:r w:rsidRPr="00520C79">
              <w:rPr>
                <w:rPrChange w:id="22" w:author="Glenn Price-Jones" w:date="2017-08-09T20:19:00Z">
                  <w:rPr>
                    <w:b/>
                    <w:i/>
                  </w:rPr>
                </w:rPrChange>
              </w:rPr>
              <w:t xml:space="preserve">* </w:t>
            </w:r>
            <w:r w:rsidR="00752D48" w:rsidRPr="00520C79">
              <w:rPr>
                <w:rPrChange w:id="23" w:author="Glenn Price-Jones" w:date="2017-08-09T20:19:00Z">
                  <w:rPr>
                    <w:b/>
                    <w:i/>
                  </w:rPr>
                </w:rPrChange>
              </w:rPr>
              <w:t>ESINS</w:t>
            </w:r>
            <w:r w:rsidR="00037E36" w:rsidRPr="00520C79">
              <w:rPr>
                <w:rPrChange w:id="24" w:author="Glenn Price-Jones" w:date="2017-08-09T20:19:00Z">
                  <w:rPr>
                    <w:b/>
                    <w:i/>
                  </w:rPr>
                </w:rPrChange>
              </w:rPr>
              <w:t>ORDN</w:t>
            </w:r>
          </w:p>
        </w:tc>
        <w:tc>
          <w:tcPr>
            <w:tcW w:w="947" w:type="dxa"/>
          </w:tcPr>
          <w:p w:rsidR="00037E36" w:rsidRPr="00520C79" w:rsidRDefault="00037E36" w:rsidP="00AE0700">
            <w:pPr>
              <w:ind w:firstLine="0"/>
              <w:jc w:val="center"/>
              <w:rPr>
                <w:rPrChange w:id="25" w:author="Glenn Price-Jones" w:date="2017-08-09T20:19:00Z">
                  <w:rPr>
                    <w:b/>
                    <w:i/>
                  </w:rPr>
                </w:rPrChange>
              </w:rPr>
            </w:pPr>
            <w:r w:rsidRPr="00520C79">
              <w:rPr>
                <w:rPrChange w:id="26" w:author="Glenn Price-Jones" w:date="2017-08-09T20:19:00Z">
                  <w:rPr>
                    <w:b/>
                    <w:i/>
                  </w:rPr>
                </w:rPrChange>
              </w:rPr>
              <w:t>7.0P</w:t>
            </w:r>
          </w:p>
        </w:tc>
        <w:tc>
          <w:tcPr>
            <w:tcW w:w="4968" w:type="dxa"/>
          </w:tcPr>
          <w:p w:rsidR="00037E36" w:rsidRPr="00520C79" w:rsidRDefault="00037E36" w:rsidP="003D378F">
            <w:pPr>
              <w:ind w:firstLine="0"/>
              <w:rPr>
                <w:rPrChange w:id="27" w:author="Glenn Price-Jones" w:date="2017-08-09T20:19:00Z">
                  <w:rPr>
                    <w:b/>
                    <w:i/>
                  </w:rPr>
                </w:rPrChange>
              </w:rPr>
            </w:pPr>
            <w:r w:rsidRPr="00520C79">
              <w:rPr>
                <w:rPrChange w:id="28" w:author="Glenn Price-Jones" w:date="2017-08-09T20:19:00Z">
                  <w:rPr>
                    <w:b/>
                    <w:i/>
                  </w:rPr>
                </w:rPrChange>
              </w:rPr>
              <w:t xml:space="preserve">inSite </w:t>
            </w:r>
            <w:r w:rsidR="00E43599" w:rsidRPr="00520C79">
              <w:rPr>
                <w:rPrChange w:id="29" w:author="Glenn Price-Jones" w:date="2017-08-09T20:19:00Z">
                  <w:rPr>
                    <w:b/>
                    <w:i/>
                  </w:rPr>
                </w:rPrChange>
              </w:rPr>
              <w:t xml:space="preserve">Pending </w:t>
            </w:r>
            <w:r w:rsidRPr="00520C79">
              <w:rPr>
                <w:rPrChange w:id="30" w:author="Glenn Price-Jones" w:date="2017-08-09T20:19:00Z">
                  <w:rPr>
                    <w:b/>
                    <w:i/>
                  </w:rPr>
                </w:rPrChange>
              </w:rPr>
              <w:t>Orders – New</w:t>
            </w:r>
          </w:p>
        </w:tc>
      </w:tr>
      <w:tr w:rsidR="00037E36" w:rsidTr="00E33796">
        <w:tc>
          <w:tcPr>
            <w:tcW w:w="2929" w:type="dxa"/>
          </w:tcPr>
          <w:p w:rsidR="00037E36" w:rsidRPr="00520C79" w:rsidRDefault="005007C7" w:rsidP="003D378F">
            <w:pPr>
              <w:ind w:firstLine="0"/>
              <w:rPr>
                <w:rPrChange w:id="31" w:author="Glenn Price-Jones" w:date="2017-08-09T20:19:00Z">
                  <w:rPr>
                    <w:b/>
                    <w:i/>
                  </w:rPr>
                </w:rPrChange>
              </w:rPr>
            </w:pPr>
            <w:r w:rsidRPr="00520C79">
              <w:rPr>
                <w:rPrChange w:id="32" w:author="Glenn Price-Jones" w:date="2017-08-09T20:19:00Z">
                  <w:rPr>
                    <w:b/>
                    <w:i/>
                  </w:rPr>
                </w:rPrChange>
              </w:rPr>
              <w:t xml:space="preserve">* </w:t>
            </w:r>
            <w:r w:rsidR="00752D48" w:rsidRPr="00520C79">
              <w:rPr>
                <w:rPrChange w:id="33" w:author="Glenn Price-Jones" w:date="2017-08-09T20:19:00Z">
                  <w:rPr>
                    <w:b/>
                    <w:i/>
                  </w:rPr>
                </w:rPrChange>
              </w:rPr>
              <w:t>ESINS</w:t>
            </w:r>
            <w:r w:rsidR="00037E36" w:rsidRPr="00520C79">
              <w:rPr>
                <w:rPrChange w:id="34" w:author="Glenn Price-Jones" w:date="2017-08-09T20:19:00Z">
                  <w:rPr>
                    <w:b/>
                    <w:i/>
                  </w:rPr>
                </w:rPrChange>
              </w:rPr>
              <w:t>ORDU</w:t>
            </w:r>
          </w:p>
        </w:tc>
        <w:tc>
          <w:tcPr>
            <w:tcW w:w="947" w:type="dxa"/>
          </w:tcPr>
          <w:p w:rsidR="00037E36" w:rsidRPr="00520C79" w:rsidRDefault="00037E36" w:rsidP="00AE0700">
            <w:pPr>
              <w:ind w:firstLine="0"/>
              <w:jc w:val="center"/>
              <w:rPr>
                <w:rPrChange w:id="35" w:author="Glenn Price-Jones" w:date="2017-08-09T20:19:00Z">
                  <w:rPr>
                    <w:b/>
                    <w:i/>
                  </w:rPr>
                </w:rPrChange>
              </w:rPr>
            </w:pPr>
            <w:r w:rsidRPr="00520C79">
              <w:rPr>
                <w:rPrChange w:id="36" w:author="Glenn Price-Jones" w:date="2017-08-09T20:19:00Z">
                  <w:rPr>
                    <w:b/>
                    <w:i/>
                  </w:rPr>
                </w:rPrChange>
              </w:rPr>
              <w:t>7.0P</w:t>
            </w:r>
          </w:p>
        </w:tc>
        <w:tc>
          <w:tcPr>
            <w:tcW w:w="4968" w:type="dxa"/>
          </w:tcPr>
          <w:p w:rsidR="00037E36" w:rsidRPr="00520C79" w:rsidRDefault="00037E36" w:rsidP="003D378F">
            <w:pPr>
              <w:ind w:firstLine="0"/>
              <w:rPr>
                <w:rPrChange w:id="37" w:author="Glenn Price-Jones" w:date="2017-08-09T20:19:00Z">
                  <w:rPr>
                    <w:b/>
                    <w:i/>
                  </w:rPr>
                </w:rPrChange>
              </w:rPr>
            </w:pPr>
            <w:r w:rsidRPr="00520C79">
              <w:rPr>
                <w:rPrChange w:id="38" w:author="Glenn Price-Jones" w:date="2017-08-09T20:19:00Z">
                  <w:rPr>
                    <w:b/>
                    <w:i/>
                  </w:rPr>
                </w:rPrChange>
              </w:rPr>
              <w:t xml:space="preserve">inSite </w:t>
            </w:r>
            <w:r w:rsidR="00E43599" w:rsidRPr="00520C79">
              <w:rPr>
                <w:rPrChange w:id="39" w:author="Glenn Price-Jones" w:date="2017-08-09T20:19:00Z">
                  <w:rPr>
                    <w:b/>
                    <w:i/>
                  </w:rPr>
                </w:rPrChange>
              </w:rPr>
              <w:t xml:space="preserve">Pending </w:t>
            </w:r>
            <w:r w:rsidRPr="00520C79">
              <w:rPr>
                <w:rPrChange w:id="40" w:author="Glenn Price-Jones" w:date="2017-08-09T20:19:00Z">
                  <w:rPr>
                    <w:b/>
                    <w:i/>
                  </w:rPr>
                </w:rPrChange>
              </w:rPr>
              <w:t>Orders - Used</w:t>
            </w:r>
          </w:p>
        </w:tc>
      </w:tr>
      <w:tr w:rsidR="00752D48" w:rsidTr="00E33796">
        <w:tc>
          <w:tcPr>
            <w:tcW w:w="2929" w:type="dxa"/>
          </w:tcPr>
          <w:p w:rsidR="00752D48" w:rsidRPr="00520C79" w:rsidRDefault="00752D48" w:rsidP="00752D48">
            <w:pPr>
              <w:ind w:firstLine="0"/>
              <w:rPr>
                <w:rPrChange w:id="41" w:author="Glenn Price-Jones" w:date="2017-08-09T20:19:00Z">
                  <w:rPr>
                    <w:b/>
                    <w:i/>
                  </w:rPr>
                </w:rPrChange>
              </w:rPr>
            </w:pPr>
            <w:r w:rsidRPr="00520C79">
              <w:rPr>
                <w:rPrChange w:id="42" w:author="Glenn Price-Jones" w:date="2017-08-09T20:19:00Z">
                  <w:rPr>
                    <w:b/>
                    <w:i/>
                  </w:rPr>
                </w:rPrChange>
              </w:rPr>
              <w:t>* ESINSRENN</w:t>
            </w:r>
          </w:p>
        </w:tc>
        <w:tc>
          <w:tcPr>
            <w:tcW w:w="947" w:type="dxa"/>
          </w:tcPr>
          <w:p w:rsidR="00752D48" w:rsidRPr="00520C79" w:rsidRDefault="00752D48" w:rsidP="00AE0700">
            <w:pPr>
              <w:ind w:firstLine="0"/>
              <w:jc w:val="center"/>
              <w:rPr>
                <w:rPrChange w:id="43" w:author="Glenn Price-Jones" w:date="2017-08-09T20:19:00Z">
                  <w:rPr>
                    <w:b/>
                    <w:i/>
                  </w:rPr>
                </w:rPrChange>
              </w:rPr>
            </w:pPr>
            <w:r w:rsidRPr="00520C79">
              <w:rPr>
                <w:rPrChange w:id="44" w:author="Glenn Price-Jones" w:date="2017-08-09T20:19:00Z">
                  <w:rPr>
                    <w:b/>
                    <w:i/>
                  </w:rPr>
                </w:rPrChange>
              </w:rPr>
              <w:t>7.0 P</w:t>
            </w:r>
          </w:p>
        </w:tc>
        <w:tc>
          <w:tcPr>
            <w:tcW w:w="4968" w:type="dxa"/>
          </w:tcPr>
          <w:p w:rsidR="00752D48" w:rsidRPr="00520C79" w:rsidRDefault="00752D48" w:rsidP="003D378F">
            <w:pPr>
              <w:ind w:firstLine="0"/>
              <w:rPr>
                <w:rPrChange w:id="45" w:author="Glenn Price-Jones" w:date="2017-08-09T20:19:00Z">
                  <w:rPr>
                    <w:b/>
                    <w:i/>
                  </w:rPr>
                </w:rPrChange>
              </w:rPr>
            </w:pPr>
            <w:r w:rsidRPr="00520C79">
              <w:rPr>
                <w:rPrChange w:id="46" w:author="Glenn Price-Jones" w:date="2017-08-09T20:19:00Z">
                  <w:rPr>
                    <w:b/>
                    <w:i/>
                  </w:rPr>
                </w:rPrChange>
              </w:rPr>
              <w:t>inSite Pending Orders – New Rental</w:t>
            </w:r>
          </w:p>
        </w:tc>
      </w:tr>
      <w:tr w:rsidR="00752D48" w:rsidTr="00E33796">
        <w:tc>
          <w:tcPr>
            <w:tcW w:w="2929" w:type="dxa"/>
          </w:tcPr>
          <w:p w:rsidR="00752D48" w:rsidRPr="00520C79" w:rsidRDefault="00752D48" w:rsidP="00752D48">
            <w:pPr>
              <w:ind w:firstLine="0"/>
              <w:rPr>
                <w:rPrChange w:id="47" w:author="Glenn Price-Jones" w:date="2017-08-09T20:19:00Z">
                  <w:rPr>
                    <w:b/>
                    <w:i/>
                  </w:rPr>
                </w:rPrChange>
              </w:rPr>
            </w:pPr>
            <w:r w:rsidRPr="00520C79">
              <w:rPr>
                <w:rPrChange w:id="48" w:author="Glenn Price-Jones" w:date="2017-08-09T20:19:00Z">
                  <w:rPr>
                    <w:b/>
                    <w:i/>
                  </w:rPr>
                </w:rPrChange>
              </w:rPr>
              <w:t>* ESINSRENU</w:t>
            </w:r>
          </w:p>
        </w:tc>
        <w:tc>
          <w:tcPr>
            <w:tcW w:w="947" w:type="dxa"/>
          </w:tcPr>
          <w:p w:rsidR="00752D48" w:rsidRPr="00520C79" w:rsidRDefault="00752D48" w:rsidP="00AE0700">
            <w:pPr>
              <w:ind w:firstLine="0"/>
              <w:jc w:val="center"/>
              <w:rPr>
                <w:rPrChange w:id="49" w:author="Glenn Price-Jones" w:date="2017-08-09T20:19:00Z">
                  <w:rPr>
                    <w:b/>
                    <w:i/>
                  </w:rPr>
                </w:rPrChange>
              </w:rPr>
            </w:pPr>
            <w:r w:rsidRPr="00520C79">
              <w:rPr>
                <w:rPrChange w:id="50" w:author="Glenn Price-Jones" w:date="2017-08-09T20:19:00Z">
                  <w:rPr>
                    <w:b/>
                    <w:i/>
                  </w:rPr>
                </w:rPrChange>
              </w:rPr>
              <w:t>7.0 P</w:t>
            </w:r>
          </w:p>
        </w:tc>
        <w:tc>
          <w:tcPr>
            <w:tcW w:w="4968" w:type="dxa"/>
          </w:tcPr>
          <w:p w:rsidR="00752D48" w:rsidRPr="00520C79" w:rsidRDefault="00752D48" w:rsidP="003D378F">
            <w:pPr>
              <w:ind w:firstLine="0"/>
              <w:rPr>
                <w:rPrChange w:id="51" w:author="Glenn Price-Jones" w:date="2017-08-09T20:19:00Z">
                  <w:rPr>
                    <w:b/>
                    <w:i/>
                  </w:rPr>
                </w:rPrChange>
              </w:rPr>
            </w:pPr>
            <w:r w:rsidRPr="00520C79">
              <w:rPr>
                <w:rPrChange w:id="52" w:author="Glenn Price-Jones" w:date="2017-08-09T20:19:00Z">
                  <w:rPr>
                    <w:b/>
                    <w:i/>
                  </w:rPr>
                </w:rPrChange>
              </w:rPr>
              <w:t>inSite Pending Orders – Used Rental</w:t>
            </w:r>
          </w:p>
        </w:tc>
      </w:tr>
      <w:tr w:rsidR="003D378F" w:rsidTr="00E33796">
        <w:tc>
          <w:tcPr>
            <w:tcW w:w="2929" w:type="dxa"/>
          </w:tcPr>
          <w:p w:rsidR="003D378F" w:rsidRDefault="003D378F" w:rsidP="003D378F">
            <w:pPr>
              <w:ind w:firstLine="0"/>
            </w:pPr>
            <w:r w:rsidRPr="00E141AC">
              <w:t>ESPO1</w:t>
            </w:r>
          </w:p>
        </w:tc>
        <w:tc>
          <w:tcPr>
            <w:tcW w:w="947" w:type="dxa"/>
          </w:tcPr>
          <w:p w:rsidR="003D378F" w:rsidRDefault="003D378F" w:rsidP="00AE0700">
            <w:pPr>
              <w:ind w:firstLine="0"/>
              <w:jc w:val="center"/>
            </w:pPr>
            <w:r>
              <w:t>6.0 P</w:t>
            </w:r>
          </w:p>
        </w:tc>
        <w:tc>
          <w:tcPr>
            <w:tcW w:w="4968" w:type="dxa"/>
          </w:tcPr>
          <w:p w:rsidR="003D378F" w:rsidRDefault="003D378F" w:rsidP="003D378F">
            <w:pPr>
              <w:ind w:firstLine="0"/>
            </w:pPr>
            <w:r>
              <w:t>Purchase Order #1</w:t>
            </w:r>
          </w:p>
        </w:tc>
      </w:tr>
      <w:tr w:rsidR="00677B32" w:rsidTr="00E33796">
        <w:tc>
          <w:tcPr>
            <w:tcW w:w="2929" w:type="dxa"/>
          </w:tcPr>
          <w:p w:rsidR="00677B32" w:rsidRPr="00520C79" w:rsidRDefault="00677B32" w:rsidP="003D378F">
            <w:pPr>
              <w:ind w:firstLine="0"/>
              <w:rPr>
                <w:i/>
                <w:rPrChange w:id="53" w:author="Glenn Price-Jones" w:date="2017-08-09T20:18:00Z">
                  <w:rPr>
                    <w:b/>
                    <w:i/>
                  </w:rPr>
                </w:rPrChange>
              </w:rPr>
            </w:pPr>
            <w:r w:rsidRPr="00520C79">
              <w:rPr>
                <w:i/>
                <w:rPrChange w:id="54" w:author="Glenn Price-Jones" w:date="2017-08-09T20:18:00Z">
                  <w:rPr>
                    <w:b/>
                    <w:i/>
                  </w:rPr>
                </w:rPrChange>
              </w:rPr>
              <w:t>ESPO1VNDR</w:t>
            </w:r>
          </w:p>
        </w:tc>
        <w:tc>
          <w:tcPr>
            <w:tcW w:w="947" w:type="dxa"/>
          </w:tcPr>
          <w:p w:rsidR="00677B32" w:rsidRPr="00520C79" w:rsidRDefault="00037E36" w:rsidP="00AE0700">
            <w:pPr>
              <w:ind w:firstLine="0"/>
              <w:jc w:val="center"/>
              <w:rPr>
                <w:i/>
                <w:rPrChange w:id="55" w:author="Glenn Price-Jones" w:date="2017-08-09T20:18:00Z">
                  <w:rPr>
                    <w:b/>
                    <w:i/>
                  </w:rPr>
                </w:rPrChange>
              </w:rPr>
            </w:pPr>
            <w:r w:rsidRPr="00520C79">
              <w:rPr>
                <w:i/>
                <w:rPrChange w:id="56" w:author="Glenn Price-Jones" w:date="2017-08-09T20:18:00Z">
                  <w:rPr>
                    <w:b/>
                    <w:i/>
                  </w:rPr>
                </w:rPrChange>
              </w:rPr>
              <w:t>10A</w:t>
            </w:r>
          </w:p>
        </w:tc>
        <w:tc>
          <w:tcPr>
            <w:tcW w:w="4968" w:type="dxa"/>
          </w:tcPr>
          <w:p w:rsidR="00677B32" w:rsidRPr="00520C79" w:rsidRDefault="00677B32" w:rsidP="003D378F">
            <w:pPr>
              <w:ind w:firstLine="0"/>
              <w:rPr>
                <w:i/>
                <w:rPrChange w:id="57" w:author="Glenn Price-Jones" w:date="2017-08-09T20:18:00Z">
                  <w:rPr>
                    <w:b/>
                    <w:i/>
                  </w:rPr>
                </w:rPrChange>
              </w:rPr>
            </w:pPr>
            <w:r w:rsidRPr="00520C79">
              <w:rPr>
                <w:i/>
                <w:rPrChange w:id="58" w:author="Glenn Price-Jones" w:date="2017-08-09T20:18:00Z">
                  <w:rPr>
                    <w:b/>
                    <w:i/>
                  </w:rPr>
                </w:rPrChange>
              </w:rPr>
              <w:t>Purchase Order #1 Vendor</w:t>
            </w:r>
          </w:p>
        </w:tc>
      </w:tr>
      <w:tr w:rsidR="003D378F" w:rsidTr="00E33796">
        <w:tc>
          <w:tcPr>
            <w:tcW w:w="2929" w:type="dxa"/>
          </w:tcPr>
          <w:p w:rsidR="003D378F" w:rsidRPr="00520C79" w:rsidRDefault="003D378F" w:rsidP="003D378F">
            <w:pPr>
              <w:ind w:firstLine="0"/>
              <w:rPr>
                <w:i/>
                <w:rPrChange w:id="59" w:author="Glenn Price-Jones" w:date="2017-08-09T20:18:00Z">
                  <w:rPr>
                    <w:b/>
                    <w:i/>
                  </w:rPr>
                </w:rPrChange>
              </w:rPr>
            </w:pPr>
            <w:r w:rsidRPr="00520C79">
              <w:rPr>
                <w:i/>
                <w:rPrChange w:id="60" w:author="Glenn Price-Jones" w:date="2017-08-09T20:18:00Z">
                  <w:rPr>
                    <w:b/>
                    <w:i/>
                  </w:rPr>
                </w:rPrChange>
              </w:rPr>
              <w:t>ESQPO1</w:t>
            </w:r>
            <w:r w:rsidR="00752D48" w:rsidRPr="00520C79">
              <w:rPr>
                <w:i/>
                <w:rPrChange w:id="61" w:author="Glenn Price-Jones" w:date="2017-08-09T20:18:00Z">
                  <w:rPr>
                    <w:b/>
                    <w:i/>
                  </w:rPr>
                </w:rPrChange>
              </w:rPr>
              <w:t>N</w:t>
            </w:r>
          </w:p>
        </w:tc>
        <w:tc>
          <w:tcPr>
            <w:tcW w:w="947" w:type="dxa"/>
          </w:tcPr>
          <w:p w:rsidR="003D378F" w:rsidRPr="00520C79" w:rsidRDefault="003D378F" w:rsidP="00AE0700">
            <w:pPr>
              <w:ind w:firstLine="0"/>
              <w:jc w:val="center"/>
              <w:rPr>
                <w:i/>
                <w:rPrChange w:id="62" w:author="Glenn Price-Jones" w:date="2017-08-09T20:18:00Z">
                  <w:rPr>
                    <w:b/>
                    <w:i/>
                  </w:rPr>
                </w:rPrChange>
              </w:rPr>
            </w:pPr>
            <w:r w:rsidRPr="00520C79">
              <w:rPr>
                <w:i/>
                <w:rPrChange w:id="63" w:author="Glenn Price-Jones" w:date="2017-08-09T20:18:00Z">
                  <w:rPr>
                    <w:b/>
                    <w:i/>
                  </w:rPr>
                </w:rPrChange>
              </w:rPr>
              <w:t>5.0 P</w:t>
            </w:r>
          </w:p>
        </w:tc>
        <w:tc>
          <w:tcPr>
            <w:tcW w:w="4968" w:type="dxa"/>
          </w:tcPr>
          <w:p w:rsidR="003D378F" w:rsidRPr="00520C79" w:rsidRDefault="003D378F" w:rsidP="003D378F">
            <w:pPr>
              <w:ind w:firstLine="0"/>
              <w:rPr>
                <w:i/>
                <w:rPrChange w:id="64" w:author="Glenn Price-Jones" w:date="2017-08-09T20:18:00Z">
                  <w:rPr>
                    <w:b/>
                    <w:i/>
                  </w:rPr>
                </w:rPrChange>
              </w:rPr>
            </w:pPr>
            <w:r w:rsidRPr="00520C79">
              <w:rPr>
                <w:i/>
                <w:rPrChange w:id="65" w:author="Glenn Price-Jones" w:date="2017-08-09T20:18:00Z">
                  <w:rPr>
                    <w:b/>
                    <w:i/>
                  </w:rPr>
                </w:rPrChange>
              </w:rPr>
              <w:t>Qty</w:t>
            </w:r>
            <w:r w:rsidR="00752D48" w:rsidRPr="00520C79">
              <w:rPr>
                <w:i/>
                <w:rPrChange w:id="66" w:author="Glenn Price-Jones" w:date="2017-08-09T20:18:00Z">
                  <w:rPr>
                    <w:b/>
                    <w:i/>
                  </w:rPr>
                </w:rPrChange>
              </w:rPr>
              <w:t xml:space="preserve"> New</w:t>
            </w:r>
            <w:r w:rsidRPr="00520C79">
              <w:rPr>
                <w:i/>
                <w:rPrChange w:id="67" w:author="Glenn Price-Jones" w:date="2017-08-09T20:18:00Z">
                  <w:rPr>
                    <w:b/>
                    <w:i/>
                  </w:rPr>
                </w:rPrChange>
              </w:rPr>
              <w:t xml:space="preserve"> – Purchase Order #1</w:t>
            </w:r>
          </w:p>
        </w:tc>
      </w:tr>
      <w:tr w:rsidR="00677B32" w:rsidTr="00E33796">
        <w:tc>
          <w:tcPr>
            <w:tcW w:w="2929" w:type="dxa"/>
          </w:tcPr>
          <w:p w:rsidR="00677B32" w:rsidRPr="00520C79" w:rsidRDefault="00677B32" w:rsidP="003D378F">
            <w:pPr>
              <w:ind w:firstLine="0"/>
              <w:rPr>
                <w:i/>
                <w:rPrChange w:id="68" w:author="Glenn Price-Jones" w:date="2017-08-09T20:18:00Z">
                  <w:rPr>
                    <w:b/>
                    <w:i/>
                  </w:rPr>
                </w:rPrChange>
              </w:rPr>
            </w:pPr>
            <w:r w:rsidRPr="00520C79">
              <w:rPr>
                <w:i/>
                <w:rPrChange w:id="69" w:author="Glenn Price-Jones" w:date="2017-08-09T20:18:00Z">
                  <w:rPr>
                    <w:b/>
                    <w:i/>
                  </w:rPr>
                </w:rPrChange>
              </w:rPr>
              <w:t>ESQPO1U</w:t>
            </w:r>
          </w:p>
        </w:tc>
        <w:tc>
          <w:tcPr>
            <w:tcW w:w="947" w:type="dxa"/>
          </w:tcPr>
          <w:p w:rsidR="00677B32" w:rsidRPr="00520C79" w:rsidRDefault="00677B32" w:rsidP="00AE0700">
            <w:pPr>
              <w:ind w:firstLine="0"/>
              <w:jc w:val="center"/>
              <w:rPr>
                <w:i/>
                <w:rPrChange w:id="70" w:author="Glenn Price-Jones" w:date="2017-08-09T20:18:00Z">
                  <w:rPr>
                    <w:b/>
                    <w:i/>
                  </w:rPr>
                </w:rPrChange>
              </w:rPr>
            </w:pPr>
            <w:r w:rsidRPr="00520C79">
              <w:rPr>
                <w:i/>
                <w:rPrChange w:id="71" w:author="Glenn Price-Jones" w:date="2017-08-09T20:18:00Z">
                  <w:rPr>
                    <w:b/>
                    <w:i/>
                  </w:rPr>
                </w:rPrChange>
              </w:rPr>
              <w:t>5.0P</w:t>
            </w:r>
          </w:p>
        </w:tc>
        <w:tc>
          <w:tcPr>
            <w:tcW w:w="4968" w:type="dxa"/>
          </w:tcPr>
          <w:p w:rsidR="00677B32" w:rsidRPr="00520C79" w:rsidRDefault="00677B32" w:rsidP="003D378F">
            <w:pPr>
              <w:ind w:firstLine="0"/>
              <w:rPr>
                <w:i/>
                <w:rPrChange w:id="72" w:author="Glenn Price-Jones" w:date="2017-08-09T20:18:00Z">
                  <w:rPr>
                    <w:b/>
                    <w:i/>
                  </w:rPr>
                </w:rPrChange>
              </w:rPr>
            </w:pPr>
            <w:r w:rsidRPr="00520C79">
              <w:rPr>
                <w:i/>
                <w:rPrChange w:id="73" w:author="Glenn Price-Jones" w:date="2017-08-09T20:18:00Z">
                  <w:rPr>
                    <w:b/>
                    <w:i/>
                  </w:rPr>
                </w:rPrChange>
              </w:rPr>
              <w:t>Qty Used – Purchase Order #1</w:t>
            </w:r>
          </w:p>
        </w:tc>
      </w:tr>
      <w:tr w:rsidR="003D378F" w:rsidTr="00E33796">
        <w:tc>
          <w:tcPr>
            <w:tcW w:w="2929" w:type="dxa"/>
          </w:tcPr>
          <w:p w:rsidR="003D378F" w:rsidRDefault="003D378F" w:rsidP="003D378F">
            <w:pPr>
              <w:ind w:firstLine="0"/>
            </w:pPr>
            <w:r w:rsidRPr="00E141AC">
              <w:t>ESDPO1</w:t>
            </w:r>
          </w:p>
        </w:tc>
        <w:tc>
          <w:tcPr>
            <w:tcW w:w="947" w:type="dxa"/>
          </w:tcPr>
          <w:p w:rsidR="003D378F" w:rsidRDefault="003D378F" w:rsidP="00AE0700">
            <w:pPr>
              <w:ind w:firstLine="0"/>
              <w:jc w:val="center"/>
            </w:pPr>
            <w:r>
              <w:t>8 A</w:t>
            </w:r>
          </w:p>
        </w:tc>
        <w:tc>
          <w:tcPr>
            <w:tcW w:w="4968" w:type="dxa"/>
          </w:tcPr>
          <w:p w:rsidR="003D378F" w:rsidRDefault="003D378F" w:rsidP="003D378F">
            <w:pPr>
              <w:ind w:firstLine="0"/>
            </w:pPr>
            <w:r>
              <w:t>Date – Purchase Order #1</w:t>
            </w:r>
            <w:r w:rsidR="007E56A1">
              <w:t xml:space="preserve">  (yyyymmdd)</w:t>
            </w:r>
          </w:p>
        </w:tc>
      </w:tr>
      <w:tr w:rsidR="003D378F" w:rsidTr="00E33796">
        <w:tc>
          <w:tcPr>
            <w:tcW w:w="2929" w:type="dxa"/>
          </w:tcPr>
          <w:p w:rsidR="003D378F" w:rsidRDefault="003D378F" w:rsidP="003D378F">
            <w:pPr>
              <w:ind w:firstLine="0"/>
            </w:pPr>
            <w:r w:rsidRPr="00E141AC">
              <w:t>ESPO2</w:t>
            </w:r>
          </w:p>
        </w:tc>
        <w:tc>
          <w:tcPr>
            <w:tcW w:w="947" w:type="dxa"/>
          </w:tcPr>
          <w:p w:rsidR="003D378F" w:rsidRDefault="003D378F" w:rsidP="00AE0700">
            <w:pPr>
              <w:ind w:firstLine="0"/>
              <w:jc w:val="center"/>
            </w:pPr>
            <w:r>
              <w:t>6.0 P</w:t>
            </w:r>
          </w:p>
        </w:tc>
        <w:tc>
          <w:tcPr>
            <w:tcW w:w="4968" w:type="dxa"/>
          </w:tcPr>
          <w:p w:rsidR="003D378F" w:rsidRDefault="003D378F" w:rsidP="003D378F">
            <w:pPr>
              <w:ind w:firstLine="0"/>
            </w:pPr>
            <w:r>
              <w:t>Purchase Order #2</w:t>
            </w:r>
          </w:p>
        </w:tc>
      </w:tr>
      <w:tr w:rsidR="00677B32" w:rsidTr="00E33796">
        <w:tc>
          <w:tcPr>
            <w:tcW w:w="2929" w:type="dxa"/>
          </w:tcPr>
          <w:p w:rsidR="00677B32" w:rsidRPr="00520C79" w:rsidRDefault="00677B32" w:rsidP="003D378F">
            <w:pPr>
              <w:ind w:firstLine="0"/>
              <w:rPr>
                <w:rPrChange w:id="74" w:author="Glenn Price-Jones" w:date="2017-08-09T20:18:00Z">
                  <w:rPr>
                    <w:b/>
                    <w:i/>
                  </w:rPr>
                </w:rPrChange>
              </w:rPr>
            </w:pPr>
            <w:r w:rsidRPr="00520C79">
              <w:rPr>
                <w:rPrChange w:id="75" w:author="Glenn Price-Jones" w:date="2017-08-09T20:18:00Z">
                  <w:rPr>
                    <w:b/>
                    <w:i/>
                  </w:rPr>
                </w:rPrChange>
              </w:rPr>
              <w:t>ESPO2VNDR</w:t>
            </w:r>
          </w:p>
        </w:tc>
        <w:tc>
          <w:tcPr>
            <w:tcW w:w="947" w:type="dxa"/>
          </w:tcPr>
          <w:p w:rsidR="00677B32" w:rsidRPr="00520C79" w:rsidRDefault="00037E36" w:rsidP="00AE0700">
            <w:pPr>
              <w:ind w:firstLine="0"/>
              <w:jc w:val="center"/>
              <w:rPr>
                <w:rPrChange w:id="76" w:author="Glenn Price-Jones" w:date="2017-08-09T20:18:00Z">
                  <w:rPr>
                    <w:b/>
                    <w:i/>
                  </w:rPr>
                </w:rPrChange>
              </w:rPr>
            </w:pPr>
            <w:r w:rsidRPr="00520C79">
              <w:rPr>
                <w:rPrChange w:id="77" w:author="Glenn Price-Jones" w:date="2017-08-09T20:18:00Z">
                  <w:rPr>
                    <w:b/>
                    <w:i/>
                  </w:rPr>
                </w:rPrChange>
              </w:rPr>
              <w:t>10A</w:t>
            </w:r>
          </w:p>
        </w:tc>
        <w:tc>
          <w:tcPr>
            <w:tcW w:w="4968" w:type="dxa"/>
          </w:tcPr>
          <w:p w:rsidR="00677B32" w:rsidRPr="00520C79" w:rsidRDefault="00677B32" w:rsidP="003D378F">
            <w:pPr>
              <w:ind w:firstLine="0"/>
              <w:rPr>
                <w:rPrChange w:id="78" w:author="Glenn Price-Jones" w:date="2017-08-09T20:18:00Z">
                  <w:rPr>
                    <w:b/>
                    <w:i/>
                  </w:rPr>
                </w:rPrChange>
              </w:rPr>
            </w:pPr>
            <w:r w:rsidRPr="00520C79">
              <w:rPr>
                <w:rPrChange w:id="79" w:author="Glenn Price-Jones" w:date="2017-08-09T20:18:00Z">
                  <w:rPr>
                    <w:b/>
                    <w:i/>
                  </w:rPr>
                </w:rPrChange>
              </w:rPr>
              <w:t>Purchase Order #2 Vendor</w:t>
            </w:r>
          </w:p>
        </w:tc>
      </w:tr>
      <w:tr w:rsidR="003D378F" w:rsidTr="00E33796">
        <w:tc>
          <w:tcPr>
            <w:tcW w:w="2929" w:type="dxa"/>
          </w:tcPr>
          <w:p w:rsidR="003D378F" w:rsidRPr="00520C79" w:rsidRDefault="003D378F" w:rsidP="003D378F">
            <w:pPr>
              <w:ind w:firstLine="0"/>
              <w:rPr>
                <w:rPrChange w:id="80" w:author="Glenn Price-Jones" w:date="2017-08-09T20:18:00Z">
                  <w:rPr>
                    <w:b/>
                    <w:i/>
                  </w:rPr>
                </w:rPrChange>
              </w:rPr>
            </w:pPr>
            <w:r w:rsidRPr="00520C79">
              <w:rPr>
                <w:rPrChange w:id="81" w:author="Glenn Price-Jones" w:date="2017-08-09T20:18:00Z">
                  <w:rPr>
                    <w:b/>
                    <w:i/>
                  </w:rPr>
                </w:rPrChange>
              </w:rPr>
              <w:t>ESQPO2</w:t>
            </w:r>
            <w:r w:rsidR="00752D48" w:rsidRPr="00520C79">
              <w:rPr>
                <w:rPrChange w:id="82" w:author="Glenn Price-Jones" w:date="2017-08-09T20:18:00Z">
                  <w:rPr>
                    <w:b/>
                    <w:i/>
                  </w:rPr>
                </w:rPrChange>
              </w:rPr>
              <w:t>N</w:t>
            </w:r>
          </w:p>
        </w:tc>
        <w:tc>
          <w:tcPr>
            <w:tcW w:w="947" w:type="dxa"/>
          </w:tcPr>
          <w:p w:rsidR="003D378F" w:rsidRPr="00520C79" w:rsidRDefault="003D378F" w:rsidP="00AE0700">
            <w:pPr>
              <w:ind w:firstLine="0"/>
              <w:jc w:val="center"/>
              <w:rPr>
                <w:rPrChange w:id="83" w:author="Glenn Price-Jones" w:date="2017-08-09T20:18:00Z">
                  <w:rPr>
                    <w:b/>
                    <w:i/>
                  </w:rPr>
                </w:rPrChange>
              </w:rPr>
            </w:pPr>
            <w:r w:rsidRPr="00520C79">
              <w:rPr>
                <w:rPrChange w:id="84" w:author="Glenn Price-Jones" w:date="2017-08-09T20:18:00Z">
                  <w:rPr>
                    <w:b/>
                    <w:i/>
                  </w:rPr>
                </w:rPrChange>
              </w:rPr>
              <w:t>5.0 P</w:t>
            </w:r>
          </w:p>
        </w:tc>
        <w:tc>
          <w:tcPr>
            <w:tcW w:w="4968" w:type="dxa"/>
          </w:tcPr>
          <w:p w:rsidR="003D378F" w:rsidRPr="00520C79" w:rsidRDefault="003D378F" w:rsidP="003D378F">
            <w:pPr>
              <w:ind w:firstLine="0"/>
              <w:rPr>
                <w:rPrChange w:id="85" w:author="Glenn Price-Jones" w:date="2017-08-09T20:18:00Z">
                  <w:rPr>
                    <w:b/>
                    <w:i/>
                  </w:rPr>
                </w:rPrChange>
              </w:rPr>
            </w:pPr>
            <w:r w:rsidRPr="00520C79">
              <w:rPr>
                <w:rPrChange w:id="86" w:author="Glenn Price-Jones" w:date="2017-08-09T20:18:00Z">
                  <w:rPr>
                    <w:b/>
                    <w:i/>
                  </w:rPr>
                </w:rPrChange>
              </w:rPr>
              <w:t>Qty</w:t>
            </w:r>
            <w:r w:rsidR="00752D48" w:rsidRPr="00520C79">
              <w:rPr>
                <w:rPrChange w:id="87" w:author="Glenn Price-Jones" w:date="2017-08-09T20:18:00Z">
                  <w:rPr>
                    <w:b/>
                    <w:i/>
                  </w:rPr>
                </w:rPrChange>
              </w:rPr>
              <w:t xml:space="preserve"> New</w:t>
            </w:r>
            <w:r w:rsidRPr="00520C79">
              <w:rPr>
                <w:rPrChange w:id="88" w:author="Glenn Price-Jones" w:date="2017-08-09T20:18:00Z">
                  <w:rPr>
                    <w:b/>
                    <w:i/>
                  </w:rPr>
                </w:rPrChange>
              </w:rPr>
              <w:t xml:space="preserve"> – Purchase Order #2</w:t>
            </w:r>
          </w:p>
        </w:tc>
      </w:tr>
      <w:tr w:rsidR="00677B32" w:rsidTr="00E33796">
        <w:tc>
          <w:tcPr>
            <w:tcW w:w="2929" w:type="dxa"/>
          </w:tcPr>
          <w:p w:rsidR="00677B32" w:rsidRPr="00520C79" w:rsidRDefault="00677B32" w:rsidP="003D378F">
            <w:pPr>
              <w:ind w:firstLine="0"/>
              <w:rPr>
                <w:rPrChange w:id="89" w:author="Glenn Price-Jones" w:date="2017-08-09T20:18:00Z">
                  <w:rPr>
                    <w:b/>
                    <w:i/>
                  </w:rPr>
                </w:rPrChange>
              </w:rPr>
            </w:pPr>
            <w:r w:rsidRPr="00520C79">
              <w:rPr>
                <w:rPrChange w:id="90" w:author="Glenn Price-Jones" w:date="2017-08-09T20:18:00Z">
                  <w:rPr>
                    <w:b/>
                    <w:i/>
                  </w:rPr>
                </w:rPrChange>
              </w:rPr>
              <w:t>ESQPO2U</w:t>
            </w:r>
          </w:p>
        </w:tc>
        <w:tc>
          <w:tcPr>
            <w:tcW w:w="947" w:type="dxa"/>
          </w:tcPr>
          <w:p w:rsidR="00677B32" w:rsidRPr="00520C79" w:rsidRDefault="00037E36" w:rsidP="00AE0700">
            <w:pPr>
              <w:ind w:firstLine="0"/>
              <w:jc w:val="center"/>
              <w:rPr>
                <w:rPrChange w:id="91" w:author="Glenn Price-Jones" w:date="2017-08-09T20:18:00Z">
                  <w:rPr>
                    <w:b/>
                    <w:i/>
                  </w:rPr>
                </w:rPrChange>
              </w:rPr>
            </w:pPr>
            <w:r w:rsidRPr="00520C79">
              <w:rPr>
                <w:rPrChange w:id="92" w:author="Glenn Price-Jones" w:date="2017-08-09T20:18:00Z">
                  <w:rPr>
                    <w:b/>
                    <w:i/>
                  </w:rPr>
                </w:rPrChange>
              </w:rPr>
              <w:t>5.0P</w:t>
            </w:r>
          </w:p>
        </w:tc>
        <w:tc>
          <w:tcPr>
            <w:tcW w:w="4968" w:type="dxa"/>
          </w:tcPr>
          <w:p w:rsidR="00677B32" w:rsidRPr="00520C79" w:rsidRDefault="00677B32" w:rsidP="003D378F">
            <w:pPr>
              <w:ind w:firstLine="0"/>
              <w:rPr>
                <w:rPrChange w:id="93" w:author="Glenn Price-Jones" w:date="2017-08-09T20:18:00Z">
                  <w:rPr>
                    <w:b/>
                    <w:i/>
                  </w:rPr>
                </w:rPrChange>
              </w:rPr>
            </w:pPr>
            <w:r w:rsidRPr="00520C79">
              <w:rPr>
                <w:rPrChange w:id="94" w:author="Glenn Price-Jones" w:date="2017-08-09T20:18:00Z">
                  <w:rPr>
                    <w:b/>
                    <w:i/>
                  </w:rPr>
                </w:rPrChange>
              </w:rPr>
              <w:t>Qty Used – Purchase Order #2</w:t>
            </w:r>
          </w:p>
        </w:tc>
      </w:tr>
      <w:tr w:rsidR="003D378F" w:rsidTr="00E33796">
        <w:tc>
          <w:tcPr>
            <w:tcW w:w="2929" w:type="dxa"/>
          </w:tcPr>
          <w:p w:rsidR="003D378F" w:rsidRDefault="003D378F" w:rsidP="003D378F">
            <w:pPr>
              <w:ind w:firstLine="0"/>
            </w:pPr>
            <w:r w:rsidRPr="00E141AC">
              <w:t>ESDPO2</w:t>
            </w:r>
          </w:p>
        </w:tc>
        <w:tc>
          <w:tcPr>
            <w:tcW w:w="947" w:type="dxa"/>
          </w:tcPr>
          <w:p w:rsidR="003D378F" w:rsidRDefault="003D378F" w:rsidP="00AE0700">
            <w:pPr>
              <w:ind w:firstLine="0"/>
              <w:jc w:val="center"/>
            </w:pPr>
            <w:r>
              <w:t>8 A</w:t>
            </w:r>
          </w:p>
        </w:tc>
        <w:tc>
          <w:tcPr>
            <w:tcW w:w="4968" w:type="dxa"/>
          </w:tcPr>
          <w:p w:rsidR="003D378F" w:rsidRDefault="003D378F" w:rsidP="003D378F">
            <w:pPr>
              <w:ind w:firstLine="0"/>
            </w:pPr>
            <w:r>
              <w:t>Date – Purchase Order #2</w:t>
            </w:r>
            <w:r w:rsidR="007E56A1">
              <w:t xml:space="preserve">  (yyyymmdd)</w:t>
            </w:r>
          </w:p>
        </w:tc>
      </w:tr>
      <w:tr w:rsidR="003D378F" w:rsidTr="00E33796">
        <w:tc>
          <w:tcPr>
            <w:tcW w:w="2929" w:type="dxa"/>
          </w:tcPr>
          <w:p w:rsidR="003D378F" w:rsidRDefault="003D378F" w:rsidP="003D378F">
            <w:pPr>
              <w:ind w:firstLine="0"/>
            </w:pPr>
          </w:p>
        </w:tc>
        <w:tc>
          <w:tcPr>
            <w:tcW w:w="947" w:type="dxa"/>
          </w:tcPr>
          <w:p w:rsidR="003D378F" w:rsidRDefault="003D378F" w:rsidP="00AE0700">
            <w:pPr>
              <w:ind w:firstLine="0"/>
              <w:jc w:val="center"/>
            </w:pPr>
            <w:r>
              <w:t>6.0 P</w:t>
            </w:r>
          </w:p>
        </w:tc>
        <w:tc>
          <w:tcPr>
            <w:tcW w:w="4968" w:type="dxa"/>
          </w:tcPr>
          <w:p w:rsidR="003D378F" w:rsidRDefault="003D378F" w:rsidP="003D378F">
            <w:pPr>
              <w:ind w:firstLine="0"/>
            </w:pPr>
            <w:r>
              <w:t>Purchase Order #3</w:t>
            </w:r>
          </w:p>
        </w:tc>
      </w:tr>
      <w:tr w:rsidR="00677B32" w:rsidTr="00E33796">
        <w:tc>
          <w:tcPr>
            <w:tcW w:w="2929" w:type="dxa"/>
          </w:tcPr>
          <w:p w:rsidR="00677B32" w:rsidRPr="00520C79" w:rsidRDefault="00DA6682" w:rsidP="003D378F">
            <w:pPr>
              <w:ind w:firstLine="0"/>
              <w:rPr>
                <w:rPrChange w:id="95" w:author="Glenn Price-Jones" w:date="2017-08-09T20:19:00Z">
                  <w:rPr>
                    <w:b/>
                    <w:i/>
                  </w:rPr>
                </w:rPrChange>
              </w:rPr>
            </w:pPr>
            <w:r w:rsidRPr="00520C79">
              <w:rPr>
                <w:rPrChange w:id="96" w:author="Glenn Price-Jones" w:date="2017-08-09T20:19:00Z">
                  <w:rPr>
                    <w:b/>
                    <w:i/>
                  </w:rPr>
                </w:rPrChange>
              </w:rPr>
              <w:lastRenderedPageBreak/>
              <w:t>ESQPO3VNDR</w:t>
            </w:r>
          </w:p>
        </w:tc>
        <w:tc>
          <w:tcPr>
            <w:tcW w:w="947" w:type="dxa"/>
          </w:tcPr>
          <w:p w:rsidR="00677B32" w:rsidRPr="00520C79" w:rsidRDefault="00037E36" w:rsidP="00AE0700">
            <w:pPr>
              <w:ind w:firstLine="0"/>
              <w:jc w:val="center"/>
              <w:rPr>
                <w:rPrChange w:id="97" w:author="Glenn Price-Jones" w:date="2017-08-09T20:19:00Z">
                  <w:rPr>
                    <w:b/>
                    <w:i/>
                  </w:rPr>
                </w:rPrChange>
              </w:rPr>
            </w:pPr>
            <w:r w:rsidRPr="00520C79">
              <w:rPr>
                <w:rPrChange w:id="98" w:author="Glenn Price-Jones" w:date="2017-08-09T20:19:00Z">
                  <w:rPr>
                    <w:b/>
                    <w:i/>
                  </w:rPr>
                </w:rPrChange>
              </w:rPr>
              <w:t>10A</w:t>
            </w:r>
          </w:p>
        </w:tc>
        <w:tc>
          <w:tcPr>
            <w:tcW w:w="4968" w:type="dxa"/>
          </w:tcPr>
          <w:p w:rsidR="00677B32" w:rsidRPr="00520C79" w:rsidRDefault="00DA6682" w:rsidP="003D378F">
            <w:pPr>
              <w:ind w:firstLine="0"/>
              <w:rPr>
                <w:rPrChange w:id="99" w:author="Glenn Price-Jones" w:date="2017-08-09T20:19:00Z">
                  <w:rPr>
                    <w:b/>
                    <w:i/>
                  </w:rPr>
                </w:rPrChange>
              </w:rPr>
            </w:pPr>
            <w:r w:rsidRPr="00520C79">
              <w:rPr>
                <w:rPrChange w:id="100" w:author="Glenn Price-Jones" w:date="2017-08-09T20:19:00Z">
                  <w:rPr>
                    <w:b/>
                    <w:i/>
                  </w:rPr>
                </w:rPrChange>
              </w:rPr>
              <w:t>Purchase Order #3 Vendor</w:t>
            </w:r>
          </w:p>
        </w:tc>
      </w:tr>
      <w:tr w:rsidR="003D378F" w:rsidTr="00E33796">
        <w:tc>
          <w:tcPr>
            <w:tcW w:w="2929" w:type="dxa"/>
          </w:tcPr>
          <w:p w:rsidR="003D378F" w:rsidRPr="00520C79" w:rsidRDefault="003D378F" w:rsidP="003D378F">
            <w:pPr>
              <w:ind w:firstLine="0"/>
              <w:rPr>
                <w:rPrChange w:id="101" w:author="Glenn Price-Jones" w:date="2017-08-09T20:19:00Z">
                  <w:rPr>
                    <w:b/>
                    <w:i/>
                  </w:rPr>
                </w:rPrChange>
              </w:rPr>
            </w:pPr>
            <w:r w:rsidRPr="00520C79">
              <w:rPr>
                <w:rPrChange w:id="102" w:author="Glenn Price-Jones" w:date="2017-08-09T20:19:00Z">
                  <w:rPr>
                    <w:b/>
                    <w:i/>
                  </w:rPr>
                </w:rPrChange>
              </w:rPr>
              <w:t>ESQPO3</w:t>
            </w:r>
            <w:r w:rsidR="00752D48" w:rsidRPr="00520C79">
              <w:rPr>
                <w:rPrChange w:id="103" w:author="Glenn Price-Jones" w:date="2017-08-09T20:19:00Z">
                  <w:rPr>
                    <w:b/>
                    <w:i/>
                  </w:rPr>
                </w:rPrChange>
              </w:rPr>
              <w:t>N</w:t>
            </w:r>
          </w:p>
        </w:tc>
        <w:tc>
          <w:tcPr>
            <w:tcW w:w="947" w:type="dxa"/>
          </w:tcPr>
          <w:p w:rsidR="003D378F" w:rsidRPr="00520C79" w:rsidRDefault="003D378F" w:rsidP="00AE0700">
            <w:pPr>
              <w:ind w:firstLine="0"/>
              <w:jc w:val="center"/>
              <w:rPr>
                <w:rPrChange w:id="104" w:author="Glenn Price-Jones" w:date="2017-08-09T20:19:00Z">
                  <w:rPr>
                    <w:b/>
                    <w:i/>
                  </w:rPr>
                </w:rPrChange>
              </w:rPr>
            </w:pPr>
            <w:r w:rsidRPr="00520C79">
              <w:rPr>
                <w:rPrChange w:id="105" w:author="Glenn Price-Jones" w:date="2017-08-09T20:19:00Z">
                  <w:rPr>
                    <w:b/>
                    <w:i/>
                  </w:rPr>
                </w:rPrChange>
              </w:rPr>
              <w:t>5.0 P</w:t>
            </w:r>
          </w:p>
        </w:tc>
        <w:tc>
          <w:tcPr>
            <w:tcW w:w="4968" w:type="dxa"/>
          </w:tcPr>
          <w:p w:rsidR="003D378F" w:rsidRPr="00520C79" w:rsidRDefault="003D378F" w:rsidP="003D378F">
            <w:pPr>
              <w:ind w:firstLine="0"/>
              <w:rPr>
                <w:rPrChange w:id="106" w:author="Glenn Price-Jones" w:date="2017-08-09T20:19:00Z">
                  <w:rPr>
                    <w:b/>
                    <w:i/>
                  </w:rPr>
                </w:rPrChange>
              </w:rPr>
            </w:pPr>
            <w:r w:rsidRPr="00520C79">
              <w:rPr>
                <w:rPrChange w:id="107" w:author="Glenn Price-Jones" w:date="2017-08-09T20:19:00Z">
                  <w:rPr>
                    <w:b/>
                    <w:i/>
                  </w:rPr>
                </w:rPrChange>
              </w:rPr>
              <w:t>Qty</w:t>
            </w:r>
            <w:r w:rsidR="00752D48" w:rsidRPr="00520C79">
              <w:rPr>
                <w:rPrChange w:id="108" w:author="Glenn Price-Jones" w:date="2017-08-09T20:19:00Z">
                  <w:rPr>
                    <w:b/>
                    <w:i/>
                  </w:rPr>
                </w:rPrChange>
              </w:rPr>
              <w:t xml:space="preserve"> New</w:t>
            </w:r>
            <w:r w:rsidRPr="00520C79">
              <w:rPr>
                <w:rPrChange w:id="109" w:author="Glenn Price-Jones" w:date="2017-08-09T20:19:00Z">
                  <w:rPr>
                    <w:b/>
                    <w:i/>
                  </w:rPr>
                </w:rPrChange>
              </w:rPr>
              <w:t xml:space="preserve"> – Purchase Order #3</w:t>
            </w:r>
          </w:p>
        </w:tc>
      </w:tr>
      <w:tr w:rsidR="00DA6682" w:rsidTr="00E33796">
        <w:tc>
          <w:tcPr>
            <w:tcW w:w="2929" w:type="dxa"/>
          </w:tcPr>
          <w:p w:rsidR="00DA6682" w:rsidRPr="00520C79" w:rsidRDefault="00DA6682" w:rsidP="003D378F">
            <w:pPr>
              <w:ind w:firstLine="0"/>
              <w:rPr>
                <w:rPrChange w:id="110" w:author="Glenn Price-Jones" w:date="2017-08-09T20:19:00Z">
                  <w:rPr>
                    <w:b/>
                    <w:i/>
                  </w:rPr>
                </w:rPrChange>
              </w:rPr>
            </w:pPr>
            <w:r w:rsidRPr="00520C79">
              <w:rPr>
                <w:rPrChange w:id="111" w:author="Glenn Price-Jones" w:date="2017-08-09T20:19:00Z">
                  <w:rPr>
                    <w:b/>
                    <w:i/>
                  </w:rPr>
                </w:rPrChange>
              </w:rPr>
              <w:t>ESQPO3U</w:t>
            </w:r>
          </w:p>
        </w:tc>
        <w:tc>
          <w:tcPr>
            <w:tcW w:w="947" w:type="dxa"/>
          </w:tcPr>
          <w:p w:rsidR="00DA6682" w:rsidRPr="00520C79" w:rsidRDefault="00037E36" w:rsidP="00AE0700">
            <w:pPr>
              <w:ind w:firstLine="0"/>
              <w:jc w:val="center"/>
              <w:rPr>
                <w:rPrChange w:id="112" w:author="Glenn Price-Jones" w:date="2017-08-09T20:19:00Z">
                  <w:rPr>
                    <w:b/>
                    <w:i/>
                  </w:rPr>
                </w:rPrChange>
              </w:rPr>
            </w:pPr>
            <w:r w:rsidRPr="00520C79">
              <w:rPr>
                <w:rPrChange w:id="113" w:author="Glenn Price-Jones" w:date="2017-08-09T20:19:00Z">
                  <w:rPr>
                    <w:b/>
                    <w:i/>
                  </w:rPr>
                </w:rPrChange>
              </w:rPr>
              <w:t>5.0P</w:t>
            </w:r>
          </w:p>
        </w:tc>
        <w:tc>
          <w:tcPr>
            <w:tcW w:w="4968" w:type="dxa"/>
          </w:tcPr>
          <w:p w:rsidR="00DA6682" w:rsidRPr="00520C79" w:rsidRDefault="00DA6682" w:rsidP="003D378F">
            <w:pPr>
              <w:ind w:firstLine="0"/>
              <w:rPr>
                <w:rPrChange w:id="114" w:author="Glenn Price-Jones" w:date="2017-08-09T20:19:00Z">
                  <w:rPr>
                    <w:b/>
                    <w:i/>
                  </w:rPr>
                </w:rPrChange>
              </w:rPr>
            </w:pPr>
            <w:r w:rsidRPr="00520C79">
              <w:rPr>
                <w:rPrChange w:id="115" w:author="Glenn Price-Jones" w:date="2017-08-09T20:19:00Z">
                  <w:rPr>
                    <w:b/>
                    <w:i/>
                  </w:rPr>
                </w:rPrChange>
              </w:rPr>
              <w:t>Qty Used – Purchase Order #3</w:t>
            </w:r>
          </w:p>
        </w:tc>
      </w:tr>
      <w:tr w:rsidR="003D378F" w:rsidTr="00E33796">
        <w:tc>
          <w:tcPr>
            <w:tcW w:w="2929" w:type="dxa"/>
          </w:tcPr>
          <w:p w:rsidR="003D378F" w:rsidRDefault="003D378F" w:rsidP="003D378F">
            <w:pPr>
              <w:ind w:firstLine="0"/>
            </w:pPr>
            <w:r w:rsidRPr="00E141AC">
              <w:t>ESDPO3</w:t>
            </w:r>
          </w:p>
        </w:tc>
        <w:tc>
          <w:tcPr>
            <w:tcW w:w="947" w:type="dxa"/>
          </w:tcPr>
          <w:p w:rsidR="003D378F" w:rsidRDefault="003D378F" w:rsidP="00AE0700">
            <w:pPr>
              <w:ind w:firstLine="0"/>
              <w:jc w:val="center"/>
            </w:pPr>
            <w:r>
              <w:t>8 A</w:t>
            </w:r>
          </w:p>
        </w:tc>
        <w:tc>
          <w:tcPr>
            <w:tcW w:w="4968" w:type="dxa"/>
          </w:tcPr>
          <w:p w:rsidR="003D378F" w:rsidRDefault="003D378F" w:rsidP="003D378F">
            <w:pPr>
              <w:ind w:firstLine="0"/>
            </w:pPr>
            <w:r>
              <w:t>Date – Purchase Order #3</w:t>
            </w:r>
            <w:r w:rsidR="007E56A1">
              <w:t xml:space="preserve">  (yyyymmdd)</w:t>
            </w:r>
          </w:p>
        </w:tc>
      </w:tr>
      <w:tr w:rsidR="003D378F" w:rsidTr="00520C79">
        <w:tblPrEx>
          <w:tblW w:w="0" w:type="auto"/>
          <w:tblInd w:w="720" w:type="dxa"/>
          <w:tblPrExChange w:id="116" w:author="Glenn Price-Jones" w:date="2017-08-09T20:19:00Z">
            <w:tblPrEx>
              <w:tblW w:w="0" w:type="auto"/>
              <w:tblInd w:w="720" w:type="dxa"/>
            </w:tblPrEx>
          </w:tblPrExChange>
        </w:tblPrEx>
        <w:tc>
          <w:tcPr>
            <w:tcW w:w="2929" w:type="dxa"/>
            <w:tcPrChange w:id="117" w:author="Glenn Price-Jones" w:date="2017-08-09T20:19:00Z">
              <w:tcPr>
                <w:tcW w:w="2929" w:type="dxa"/>
                <w:tcBorders>
                  <w:bottom w:val="single" w:sz="4" w:space="0" w:color="auto"/>
                </w:tcBorders>
              </w:tcPr>
            </w:tcPrChange>
          </w:tcPr>
          <w:p w:rsidR="003D378F" w:rsidRDefault="003D378F" w:rsidP="003D378F">
            <w:pPr>
              <w:ind w:firstLine="0"/>
            </w:pPr>
            <w:r w:rsidRPr="00E141AC">
              <w:t>ESTQPO</w:t>
            </w:r>
          </w:p>
        </w:tc>
        <w:tc>
          <w:tcPr>
            <w:tcW w:w="947" w:type="dxa"/>
            <w:tcPrChange w:id="118" w:author="Glenn Price-Jones" w:date="2017-08-09T20:19:00Z">
              <w:tcPr>
                <w:tcW w:w="947" w:type="dxa"/>
                <w:tcBorders>
                  <w:bottom w:val="single" w:sz="4" w:space="0" w:color="auto"/>
                </w:tcBorders>
              </w:tcPr>
            </w:tcPrChange>
          </w:tcPr>
          <w:p w:rsidR="003D378F" w:rsidRDefault="003D378F" w:rsidP="00AE0700">
            <w:pPr>
              <w:ind w:firstLine="0"/>
              <w:jc w:val="center"/>
            </w:pPr>
            <w:r>
              <w:t>5.0 P</w:t>
            </w:r>
          </w:p>
        </w:tc>
        <w:tc>
          <w:tcPr>
            <w:tcW w:w="4968" w:type="dxa"/>
            <w:tcPrChange w:id="119" w:author="Glenn Price-Jones" w:date="2017-08-09T20:19:00Z">
              <w:tcPr>
                <w:tcW w:w="4968" w:type="dxa"/>
                <w:tcBorders>
                  <w:bottom w:val="single" w:sz="4" w:space="0" w:color="auto"/>
                </w:tcBorders>
              </w:tcPr>
            </w:tcPrChange>
          </w:tcPr>
          <w:p w:rsidR="003D378F" w:rsidRDefault="003D378F" w:rsidP="003D378F">
            <w:pPr>
              <w:ind w:firstLine="0"/>
            </w:pPr>
            <w:r>
              <w:t>Total Qty Purchase Order</w:t>
            </w:r>
          </w:p>
        </w:tc>
      </w:tr>
      <w:tr w:rsidR="00520C79" w:rsidTr="00520C79">
        <w:trPr>
          <w:ins w:id="120" w:author="Glenn Price-Jones" w:date="2017-08-09T20:20:00Z"/>
        </w:trPr>
        <w:tc>
          <w:tcPr>
            <w:tcW w:w="2929" w:type="dxa"/>
          </w:tcPr>
          <w:p w:rsidR="00520C79" w:rsidRPr="00E141AC" w:rsidRDefault="00520C79" w:rsidP="003D378F">
            <w:pPr>
              <w:ind w:firstLine="0"/>
              <w:rPr>
                <w:ins w:id="121" w:author="Glenn Price-Jones" w:date="2017-08-09T20:20:00Z"/>
              </w:rPr>
            </w:pPr>
            <w:ins w:id="122" w:author="Glenn Price-Jones" w:date="2017-08-09T20:21:00Z">
              <w:r>
                <w:t>EBOOK1_VENDOR</w:t>
              </w:r>
            </w:ins>
          </w:p>
        </w:tc>
        <w:tc>
          <w:tcPr>
            <w:tcW w:w="947" w:type="dxa"/>
          </w:tcPr>
          <w:p w:rsidR="00520C79" w:rsidRDefault="00520C79" w:rsidP="00AE0700">
            <w:pPr>
              <w:ind w:firstLine="0"/>
              <w:jc w:val="center"/>
              <w:rPr>
                <w:ins w:id="123" w:author="Glenn Price-Jones" w:date="2017-08-09T20:20:00Z"/>
              </w:rPr>
            </w:pPr>
          </w:p>
        </w:tc>
        <w:tc>
          <w:tcPr>
            <w:tcW w:w="4968" w:type="dxa"/>
          </w:tcPr>
          <w:p w:rsidR="00520C79" w:rsidRDefault="00520C79" w:rsidP="003D378F">
            <w:pPr>
              <w:ind w:firstLine="0"/>
              <w:rPr>
                <w:ins w:id="124" w:author="Glenn Price-Jones" w:date="2017-08-09T20:20:00Z"/>
              </w:rPr>
            </w:pPr>
            <w:ins w:id="125" w:author="Glenn Price-Jones" w:date="2017-08-09T20:23:00Z">
              <w:r>
                <w:t>EBOOK1</w:t>
              </w:r>
              <w:r>
                <w:t xml:space="preserve"> Vendor Name</w:t>
              </w:r>
            </w:ins>
          </w:p>
        </w:tc>
      </w:tr>
      <w:tr w:rsidR="00520C79" w:rsidTr="00520C79">
        <w:trPr>
          <w:ins w:id="126" w:author="Glenn Price-Jones" w:date="2017-08-09T20:20:00Z"/>
        </w:trPr>
        <w:tc>
          <w:tcPr>
            <w:tcW w:w="2929" w:type="dxa"/>
          </w:tcPr>
          <w:p w:rsidR="00520C79" w:rsidRPr="00E141AC" w:rsidRDefault="00520C79" w:rsidP="003D378F">
            <w:pPr>
              <w:ind w:firstLine="0"/>
              <w:rPr>
                <w:ins w:id="127" w:author="Glenn Price-Jones" w:date="2017-08-09T20:20:00Z"/>
              </w:rPr>
            </w:pPr>
            <w:ins w:id="128" w:author="Glenn Price-Jones" w:date="2017-08-09T20:21:00Z">
              <w:r>
                <w:t>EBOOK1_</w:t>
              </w:r>
              <w:r>
                <w:t>TEXT1</w:t>
              </w:r>
            </w:ins>
          </w:p>
        </w:tc>
        <w:tc>
          <w:tcPr>
            <w:tcW w:w="947" w:type="dxa"/>
          </w:tcPr>
          <w:p w:rsidR="00520C79" w:rsidRDefault="00520C79" w:rsidP="00AE0700">
            <w:pPr>
              <w:ind w:firstLine="0"/>
              <w:jc w:val="center"/>
              <w:rPr>
                <w:ins w:id="129" w:author="Glenn Price-Jones" w:date="2017-08-09T20:20:00Z"/>
              </w:rPr>
            </w:pPr>
          </w:p>
        </w:tc>
        <w:tc>
          <w:tcPr>
            <w:tcW w:w="4968" w:type="dxa"/>
          </w:tcPr>
          <w:p w:rsidR="00520C79" w:rsidRDefault="00520C79" w:rsidP="003D378F">
            <w:pPr>
              <w:ind w:firstLine="0"/>
              <w:rPr>
                <w:ins w:id="130" w:author="Glenn Price-Jones" w:date="2017-08-09T20:20:00Z"/>
              </w:rPr>
            </w:pPr>
            <w:ins w:id="131" w:author="Glenn Price-Jones" w:date="2017-08-09T20:23:00Z">
              <w:r>
                <w:t>EBOOK1 Access Period 1</w:t>
              </w:r>
            </w:ins>
          </w:p>
        </w:tc>
      </w:tr>
      <w:tr w:rsidR="00520C79" w:rsidTr="00520C79">
        <w:trPr>
          <w:ins w:id="132" w:author="Glenn Price-Jones" w:date="2017-08-09T20:20:00Z"/>
        </w:trPr>
        <w:tc>
          <w:tcPr>
            <w:tcW w:w="2929" w:type="dxa"/>
          </w:tcPr>
          <w:p w:rsidR="00520C79" w:rsidRPr="00E141AC" w:rsidRDefault="00520C79" w:rsidP="003D378F">
            <w:pPr>
              <w:ind w:firstLine="0"/>
              <w:rPr>
                <w:ins w:id="133" w:author="Glenn Price-Jones" w:date="2017-08-09T20:20:00Z"/>
              </w:rPr>
            </w:pPr>
            <w:ins w:id="134" w:author="Glenn Price-Jones" w:date="2017-08-09T20:21:00Z">
              <w:r>
                <w:t>EBOOK1_</w:t>
              </w:r>
              <w:r>
                <w:t>PRICE1</w:t>
              </w:r>
            </w:ins>
          </w:p>
        </w:tc>
        <w:tc>
          <w:tcPr>
            <w:tcW w:w="947" w:type="dxa"/>
          </w:tcPr>
          <w:p w:rsidR="00520C79" w:rsidRDefault="00520C79" w:rsidP="00AE0700">
            <w:pPr>
              <w:ind w:firstLine="0"/>
              <w:jc w:val="center"/>
              <w:rPr>
                <w:ins w:id="135" w:author="Glenn Price-Jones" w:date="2017-08-09T20:20:00Z"/>
              </w:rPr>
            </w:pPr>
          </w:p>
        </w:tc>
        <w:tc>
          <w:tcPr>
            <w:tcW w:w="4968" w:type="dxa"/>
          </w:tcPr>
          <w:p w:rsidR="00520C79" w:rsidRDefault="00520C79" w:rsidP="003D378F">
            <w:pPr>
              <w:ind w:firstLine="0"/>
              <w:rPr>
                <w:ins w:id="136" w:author="Glenn Price-Jones" w:date="2017-08-09T20:20:00Z"/>
              </w:rPr>
            </w:pPr>
            <w:ins w:id="137" w:author="Glenn Price-Jones" w:date="2017-08-09T20:23:00Z">
              <w:r>
                <w:t>EBOOK1</w:t>
              </w:r>
              <w:r>
                <w:t xml:space="preserve"> Price for Access Period 1</w:t>
              </w:r>
            </w:ins>
          </w:p>
        </w:tc>
      </w:tr>
      <w:tr w:rsidR="00520C79" w:rsidTr="00520C79">
        <w:trPr>
          <w:ins w:id="138" w:author="Glenn Price-Jones" w:date="2017-08-09T20:20:00Z"/>
        </w:trPr>
        <w:tc>
          <w:tcPr>
            <w:tcW w:w="2929" w:type="dxa"/>
          </w:tcPr>
          <w:p w:rsidR="00520C79" w:rsidRPr="00E141AC" w:rsidRDefault="00520C79" w:rsidP="003D378F">
            <w:pPr>
              <w:ind w:firstLine="0"/>
              <w:rPr>
                <w:ins w:id="139" w:author="Glenn Price-Jones" w:date="2017-08-09T20:20:00Z"/>
              </w:rPr>
            </w:pPr>
            <w:ins w:id="140" w:author="Glenn Price-Jones" w:date="2017-08-09T20:21:00Z">
              <w:r>
                <w:t>EBOOK1_</w:t>
              </w:r>
              <w:r>
                <w:t>TEXT2</w:t>
              </w:r>
            </w:ins>
          </w:p>
        </w:tc>
        <w:tc>
          <w:tcPr>
            <w:tcW w:w="947" w:type="dxa"/>
          </w:tcPr>
          <w:p w:rsidR="00520C79" w:rsidRDefault="00520C79" w:rsidP="00AE0700">
            <w:pPr>
              <w:ind w:firstLine="0"/>
              <w:jc w:val="center"/>
              <w:rPr>
                <w:ins w:id="141" w:author="Glenn Price-Jones" w:date="2017-08-09T20:20:00Z"/>
              </w:rPr>
            </w:pPr>
          </w:p>
        </w:tc>
        <w:tc>
          <w:tcPr>
            <w:tcW w:w="4968" w:type="dxa"/>
          </w:tcPr>
          <w:p w:rsidR="00520C79" w:rsidRDefault="00520C79" w:rsidP="003D378F">
            <w:pPr>
              <w:ind w:firstLine="0"/>
              <w:rPr>
                <w:ins w:id="142" w:author="Glenn Price-Jones" w:date="2017-08-09T20:20:00Z"/>
              </w:rPr>
            </w:pPr>
            <w:ins w:id="143" w:author="Glenn Price-Jones" w:date="2017-08-09T20:24:00Z">
              <w:r>
                <w:t xml:space="preserve">EBOOK1 Access Period </w:t>
              </w:r>
              <w:r>
                <w:t>2</w:t>
              </w:r>
            </w:ins>
          </w:p>
        </w:tc>
      </w:tr>
      <w:tr w:rsidR="00520C79" w:rsidTr="00520C79">
        <w:trPr>
          <w:ins w:id="144" w:author="Glenn Price-Jones" w:date="2017-08-09T20:20:00Z"/>
        </w:trPr>
        <w:tc>
          <w:tcPr>
            <w:tcW w:w="2929" w:type="dxa"/>
          </w:tcPr>
          <w:p w:rsidR="00520C79" w:rsidRPr="00E141AC" w:rsidRDefault="00520C79" w:rsidP="003D378F">
            <w:pPr>
              <w:ind w:firstLine="0"/>
              <w:rPr>
                <w:ins w:id="145" w:author="Glenn Price-Jones" w:date="2017-08-09T20:20:00Z"/>
              </w:rPr>
            </w:pPr>
            <w:ins w:id="146" w:author="Glenn Price-Jones" w:date="2017-08-09T20:21:00Z">
              <w:r>
                <w:t>EBOOK1_</w:t>
              </w:r>
              <w:r>
                <w:t>PRICE2</w:t>
              </w:r>
            </w:ins>
          </w:p>
        </w:tc>
        <w:tc>
          <w:tcPr>
            <w:tcW w:w="947" w:type="dxa"/>
          </w:tcPr>
          <w:p w:rsidR="00520C79" w:rsidRDefault="00520C79" w:rsidP="00AE0700">
            <w:pPr>
              <w:ind w:firstLine="0"/>
              <w:jc w:val="center"/>
              <w:rPr>
                <w:ins w:id="147" w:author="Glenn Price-Jones" w:date="2017-08-09T20:20:00Z"/>
              </w:rPr>
            </w:pPr>
          </w:p>
        </w:tc>
        <w:tc>
          <w:tcPr>
            <w:tcW w:w="4968" w:type="dxa"/>
          </w:tcPr>
          <w:p w:rsidR="00520C79" w:rsidRDefault="00520C79" w:rsidP="003D378F">
            <w:pPr>
              <w:ind w:firstLine="0"/>
              <w:rPr>
                <w:ins w:id="148" w:author="Glenn Price-Jones" w:date="2017-08-09T20:20:00Z"/>
              </w:rPr>
            </w:pPr>
            <w:ins w:id="149" w:author="Glenn Price-Jones" w:date="2017-08-09T20:24:00Z">
              <w:r>
                <w:t xml:space="preserve">EBOOK1 Price for Access Period </w:t>
              </w:r>
              <w:r>
                <w:t>2</w:t>
              </w:r>
            </w:ins>
          </w:p>
        </w:tc>
      </w:tr>
      <w:tr w:rsidR="00520C79" w:rsidTr="00520C79">
        <w:tblPrEx>
          <w:tblW w:w="0" w:type="auto"/>
          <w:tblInd w:w="720" w:type="dxa"/>
          <w:tblPrExChange w:id="150" w:author="Glenn Price-Jones" w:date="2017-08-09T20:20:00Z">
            <w:tblPrEx>
              <w:tblW w:w="0" w:type="auto"/>
              <w:tblInd w:w="720" w:type="dxa"/>
            </w:tblPrEx>
          </w:tblPrExChange>
        </w:tblPrEx>
        <w:trPr>
          <w:ins w:id="151" w:author="Glenn Price-Jones" w:date="2017-08-09T20:19:00Z"/>
        </w:trPr>
        <w:tc>
          <w:tcPr>
            <w:tcW w:w="2929" w:type="dxa"/>
            <w:tcPrChange w:id="152" w:author="Glenn Price-Jones" w:date="2017-08-09T20:20:00Z">
              <w:tcPr>
                <w:tcW w:w="2929" w:type="dxa"/>
                <w:tcBorders>
                  <w:bottom w:val="single" w:sz="4" w:space="0" w:color="auto"/>
                </w:tcBorders>
              </w:tcPr>
            </w:tcPrChange>
          </w:tcPr>
          <w:p w:rsidR="00520C79" w:rsidRPr="00E141AC" w:rsidRDefault="00520C79" w:rsidP="003D378F">
            <w:pPr>
              <w:ind w:firstLine="0"/>
              <w:rPr>
                <w:ins w:id="153" w:author="Glenn Price-Jones" w:date="2017-08-09T20:19:00Z"/>
              </w:rPr>
            </w:pPr>
            <w:ins w:id="154" w:author="Glenn Price-Jones" w:date="2017-08-09T20:21:00Z">
              <w:r>
                <w:t>EBOOK1_</w:t>
              </w:r>
              <w:r>
                <w:t>TEXT3</w:t>
              </w:r>
            </w:ins>
          </w:p>
        </w:tc>
        <w:tc>
          <w:tcPr>
            <w:tcW w:w="947" w:type="dxa"/>
            <w:tcPrChange w:id="155" w:author="Glenn Price-Jones" w:date="2017-08-09T20:20:00Z">
              <w:tcPr>
                <w:tcW w:w="947" w:type="dxa"/>
                <w:tcBorders>
                  <w:bottom w:val="single" w:sz="4" w:space="0" w:color="auto"/>
                </w:tcBorders>
              </w:tcPr>
            </w:tcPrChange>
          </w:tcPr>
          <w:p w:rsidR="00520C79" w:rsidRDefault="00520C79" w:rsidP="00AE0700">
            <w:pPr>
              <w:ind w:firstLine="0"/>
              <w:jc w:val="center"/>
              <w:rPr>
                <w:ins w:id="156" w:author="Glenn Price-Jones" w:date="2017-08-09T20:19:00Z"/>
              </w:rPr>
            </w:pPr>
          </w:p>
        </w:tc>
        <w:tc>
          <w:tcPr>
            <w:tcW w:w="4968" w:type="dxa"/>
            <w:tcPrChange w:id="157" w:author="Glenn Price-Jones" w:date="2017-08-09T20:20:00Z">
              <w:tcPr>
                <w:tcW w:w="4968" w:type="dxa"/>
                <w:tcBorders>
                  <w:bottom w:val="single" w:sz="4" w:space="0" w:color="auto"/>
                </w:tcBorders>
              </w:tcPr>
            </w:tcPrChange>
          </w:tcPr>
          <w:p w:rsidR="00520C79" w:rsidRDefault="00520C79" w:rsidP="00520C79">
            <w:pPr>
              <w:tabs>
                <w:tab w:val="left" w:pos="2556"/>
              </w:tabs>
              <w:ind w:firstLine="0"/>
              <w:rPr>
                <w:ins w:id="158" w:author="Glenn Price-Jones" w:date="2017-08-09T20:19:00Z"/>
              </w:rPr>
              <w:pPrChange w:id="159" w:author="Glenn Price-Jones" w:date="2017-08-09T20:24:00Z">
                <w:pPr>
                  <w:ind w:firstLine="0"/>
                </w:pPr>
              </w:pPrChange>
            </w:pPr>
            <w:ins w:id="160" w:author="Glenn Price-Jones" w:date="2017-08-09T20:24:00Z">
              <w:r>
                <w:t>EBOOK1 Access Period 3</w:t>
              </w:r>
            </w:ins>
          </w:p>
        </w:tc>
      </w:tr>
      <w:tr w:rsidR="00520C79" w:rsidTr="00520C79">
        <w:tblPrEx>
          <w:tblW w:w="0" w:type="auto"/>
          <w:tblInd w:w="720" w:type="dxa"/>
          <w:tblPrExChange w:id="161" w:author="Glenn Price-Jones" w:date="2017-08-09T20:20:00Z">
            <w:tblPrEx>
              <w:tblW w:w="0" w:type="auto"/>
              <w:tblInd w:w="720" w:type="dxa"/>
            </w:tblPrEx>
          </w:tblPrExChange>
        </w:tblPrEx>
        <w:trPr>
          <w:ins w:id="162" w:author="Glenn Price-Jones" w:date="2017-08-09T20:20:00Z"/>
        </w:trPr>
        <w:tc>
          <w:tcPr>
            <w:tcW w:w="2929" w:type="dxa"/>
            <w:tcPrChange w:id="163" w:author="Glenn Price-Jones" w:date="2017-08-09T20:20:00Z">
              <w:tcPr>
                <w:tcW w:w="2929" w:type="dxa"/>
                <w:tcBorders>
                  <w:bottom w:val="single" w:sz="4" w:space="0" w:color="auto"/>
                </w:tcBorders>
              </w:tcPr>
            </w:tcPrChange>
          </w:tcPr>
          <w:p w:rsidR="00520C79" w:rsidRPr="00E141AC" w:rsidRDefault="00520C79" w:rsidP="003D378F">
            <w:pPr>
              <w:ind w:firstLine="0"/>
              <w:rPr>
                <w:ins w:id="164" w:author="Glenn Price-Jones" w:date="2017-08-09T20:20:00Z"/>
              </w:rPr>
            </w:pPr>
            <w:ins w:id="165" w:author="Glenn Price-Jones" w:date="2017-08-09T20:22:00Z">
              <w:r>
                <w:t>EBOOK1_</w:t>
              </w:r>
              <w:r>
                <w:t>PRICE3</w:t>
              </w:r>
            </w:ins>
          </w:p>
        </w:tc>
        <w:tc>
          <w:tcPr>
            <w:tcW w:w="947" w:type="dxa"/>
            <w:tcPrChange w:id="166" w:author="Glenn Price-Jones" w:date="2017-08-09T20:20:00Z">
              <w:tcPr>
                <w:tcW w:w="947" w:type="dxa"/>
                <w:tcBorders>
                  <w:bottom w:val="single" w:sz="4" w:space="0" w:color="auto"/>
                </w:tcBorders>
              </w:tcPr>
            </w:tcPrChange>
          </w:tcPr>
          <w:p w:rsidR="00520C79" w:rsidRDefault="00520C79" w:rsidP="00AE0700">
            <w:pPr>
              <w:ind w:firstLine="0"/>
              <w:jc w:val="center"/>
              <w:rPr>
                <w:ins w:id="167" w:author="Glenn Price-Jones" w:date="2017-08-09T20:20:00Z"/>
              </w:rPr>
            </w:pPr>
          </w:p>
        </w:tc>
        <w:tc>
          <w:tcPr>
            <w:tcW w:w="4968" w:type="dxa"/>
            <w:tcPrChange w:id="168" w:author="Glenn Price-Jones" w:date="2017-08-09T20:20:00Z">
              <w:tcPr>
                <w:tcW w:w="4968" w:type="dxa"/>
                <w:tcBorders>
                  <w:bottom w:val="single" w:sz="4" w:space="0" w:color="auto"/>
                </w:tcBorders>
              </w:tcPr>
            </w:tcPrChange>
          </w:tcPr>
          <w:p w:rsidR="00520C79" w:rsidRDefault="00520C79" w:rsidP="003D378F">
            <w:pPr>
              <w:ind w:firstLine="0"/>
              <w:rPr>
                <w:ins w:id="169" w:author="Glenn Price-Jones" w:date="2017-08-09T20:20:00Z"/>
              </w:rPr>
            </w:pPr>
            <w:ins w:id="170" w:author="Glenn Price-Jones" w:date="2017-08-09T20:24:00Z">
              <w:r>
                <w:t xml:space="preserve">EBOOK1 Price for Access Period </w:t>
              </w:r>
            </w:ins>
            <w:ins w:id="171" w:author="Glenn Price-Jones" w:date="2017-08-09T20:25:00Z">
              <w:r>
                <w:t>3</w:t>
              </w:r>
            </w:ins>
          </w:p>
        </w:tc>
      </w:tr>
      <w:tr w:rsidR="00520C79" w:rsidTr="00520C79">
        <w:tblPrEx>
          <w:tblW w:w="0" w:type="auto"/>
          <w:tblInd w:w="720" w:type="dxa"/>
          <w:tblPrExChange w:id="172" w:author="Glenn Price-Jones" w:date="2017-08-09T20:20:00Z">
            <w:tblPrEx>
              <w:tblW w:w="0" w:type="auto"/>
              <w:tblInd w:w="720" w:type="dxa"/>
            </w:tblPrEx>
          </w:tblPrExChange>
        </w:tblPrEx>
        <w:trPr>
          <w:ins w:id="173" w:author="Glenn Price-Jones" w:date="2017-08-09T20:20:00Z"/>
        </w:trPr>
        <w:tc>
          <w:tcPr>
            <w:tcW w:w="2929" w:type="dxa"/>
            <w:tcPrChange w:id="174" w:author="Glenn Price-Jones" w:date="2017-08-09T20:20:00Z">
              <w:tcPr>
                <w:tcW w:w="2929" w:type="dxa"/>
                <w:tcBorders>
                  <w:bottom w:val="single" w:sz="4" w:space="0" w:color="auto"/>
                </w:tcBorders>
              </w:tcPr>
            </w:tcPrChange>
          </w:tcPr>
          <w:p w:rsidR="00520C79" w:rsidRPr="00E141AC" w:rsidRDefault="00520C79" w:rsidP="003D378F">
            <w:pPr>
              <w:ind w:firstLine="0"/>
              <w:rPr>
                <w:ins w:id="175" w:author="Glenn Price-Jones" w:date="2017-08-09T20:20:00Z"/>
              </w:rPr>
            </w:pPr>
            <w:ins w:id="176" w:author="Glenn Price-Jones" w:date="2017-08-09T20:22:00Z">
              <w:r>
                <w:t>EBOOK1_</w:t>
              </w:r>
              <w:r>
                <w:t>TEXT4</w:t>
              </w:r>
            </w:ins>
          </w:p>
        </w:tc>
        <w:tc>
          <w:tcPr>
            <w:tcW w:w="947" w:type="dxa"/>
            <w:tcPrChange w:id="177" w:author="Glenn Price-Jones" w:date="2017-08-09T20:20:00Z">
              <w:tcPr>
                <w:tcW w:w="947" w:type="dxa"/>
                <w:tcBorders>
                  <w:bottom w:val="single" w:sz="4" w:space="0" w:color="auto"/>
                </w:tcBorders>
              </w:tcPr>
            </w:tcPrChange>
          </w:tcPr>
          <w:p w:rsidR="00520C79" w:rsidRDefault="00520C79" w:rsidP="00AE0700">
            <w:pPr>
              <w:ind w:firstLine="0"/>
              <w:jc w:val="center"/>
              <w:rPr>
                <w:ins w:id="178" w:author="Glenn Price-Jones" w:date="2017-08-09T20:20:00Z"/>
              </w:rPr>
            </w:pPr>
          </w:p>
        </w:tc>
        <w:tc>
          <w:tcPr>
            <w:tcW w:w="4968" w:type="dxa"/>
            <w:tcPrChange w:id="179" w:author="Glenn Price-Jones" w:date="2017-08-09T20:20:00Z">
              <w:tcPr>
                <w:tcW w:w="4968" w:type="dxa"/>
                <w:tcBorders>
                  <w:bottom w:val="single" w:sz="4" w:space="0" w:color="auto"/>
                </w:tcBorders>
              </w:tcPr>
            </w:tcPrChange>
          </w:tcPr>
          <w:p w:rsidR="00520C79" w:rsidRDefault="00520C79" w:rsidP="003D378F">
            <w:pPr>
              <w:ind w:firstLine="0"/>
              <w:rPr>
                <w:ins w:id="180" w:author="Glenn Price-Jones" w:date="2017-08-09T20:20:00Z"/>
              </w:rPr>
            </w:pPr>
            <w:ins w:id="181" w:author="Glenn Price-Jones" w:date="2017-08-09T20:24:00Z">
              <w:r>
                <w:t xml:space="preserve">EBOOK1 Access Period </w:t>
              </w:r>
            </w:ins>
            <w:ins w:id="182" w:author="Glenn Price-Jones" w:date="2017-08-09T20:25:00Z">
              <w:r>
                <w:t>4</w:t>
              </w:r>
            </w:ins>
          </w:p>
        </w:tc>
      </w:tr>
      <w:tr w:rsidR="00520C79" w:rsidTr="00520C79">
        <w:tblPrEx>
          <w:tblW w:w="0" w:type="auto"/>
          <w:tblInd w:w="720" w:type="dxa"/>
          <w:tblPrExChange w:id="183" w:author="Glenn Price-Jones" w:date="2017-08-09T20:20:00Z">
            <w:tblPrEx>
              <w:tblW w:w="0" w:type="auto"/>
              <w:tblInd w:w="720" w:type="dxa"/>
            </w:tblPrEx>
          </w:tblPrExChange>
        </w:tblPrEx>
        <w:trPr>
          <w:ins w:id="184" w:author="Glenn Price-Jones" w:date="2017-08-09T20:20:00Z"/>
        </w:trPr>
        <w:tc>
          <w:tcPr>
            <w:tcW w:w="2929" w:type="dxa"/>
            <w:tcPrChange w:id="185" w:author="Glenn Price-Jones" w:date="2017-08-09T20:20:00Z">
              <w:tcPr>
                <w:tcW w:w="2929" w:type="dxa"/>
                <w:tcBorders>
                  <w:bottom w:val="single" w:sz="4" w:space="0" w:color="auto"/>
                </w:tcBorders>
              </w:tcPr>
            </w:tcPrChange>
          </w:tcPr>
          <w:p w:rsidR="00520C79" w:rsidRPr="00E141AC" w:rsidRDefault="00520C79" w:rsidP="003D378F">
            <w:pPr>
              <w:ind w:firstLine="0"/>
              <w:rPr>
                <w:ins w:id="186" w:author="Glenn Price-Jones" w:date="2017-08-09T20:20:00Z"/>
              </w:rPr>
            </w:pPr>
            <w:ins w:id="187" w:author="Glenn Price-Jones" w:date="2017-08-09T20:22:00Z">
              <w:r>
                <w:t>EBOOK1_</w:t>
              </w:r>
              <w:r>
                <w:t>PRICE4</w:t>
              </w:r>
            </w:ins>
          </w:p>
        </w:tc>
        <w:tc>
          <w:tcPr>
            <w:tcW w:w="947" w:type="dxa"/>
            <w:tcPrChange w:id="188" w:author="Glenn Price-Jones" w:date="2017-08-09T20:20:00Z">
              <w:tcPr>
                <w:tcW w:w="947" w:type="dxa"/>
                <w:tcBorders>
                  <w:bottom w:val="single" w:sz="4" w:space="0" w:color="auto"/>
                </w:tcBorders>
              </w:tcPr>
            </w:tcPrChange>
          </w:tcPr>
          <w:p w:rsidR="00520C79" w:rsidRDefault="00520C79" w:rsidP="00AE0700">
            <w:pPr>
              <w:ind w:firstLine="0"/>
              <w:jc w:val="center"/>
              <w:rPr>
                <w:ins w:id="189" w:author="Glenn Price-Jones" w:date="2017-08-09T20:20:00Z"/>
              </w:rPr>
            </w:pPr>
          </w:p>
        </w:tc>
        <w:tc>
          <w:tcPr>
            <w:tcW w:w="4968" w:type="dxa"/>
            <w:tcPrChange w:id="190" w:author="Glenn Price-Jones" w:date="2017-08-09T20:20:00Z">
              <w:tcPr>
                <w:tcW w:w="4968" w:type="dxa"/>
                <w:tcBorders>
                  <w:bottom w:val="single" w:sz="4" w:space="0" w:color="auto"/>
                </w:tcBorders>
              </w:tcPr>
            </w:tcPrChange>
          </w:tcPr>
          <w:p w:rsidR="00520C79" w:rsidRDefault="00520C79" w:rsidP="003D378F">
            <w:pPr>
              <w:ind w:firstLine="0"/>
              <w:rPr>
                <w:ins w:id="191" w:author="Glenn Price-Jones" w:date="2017-08-09T20:20:00Z"/>
              </w:rPr>
            </w:pPr>
            <w:ins w:id="192" w:author="Glenn Price-Jones" w:date="2017-08-09T20:24:00Z">
              <w:r>
                <w:t xml:space="preserve">EBOOK1 Price for Access Period </w:t>
              </w:r>
            </w:ins>
            <w:ins w:id="193" w:author="Glenn Price-Jones" w:date="2017-08-09T20:25:00Z">
              <w:r>
                <w:t>4</w:t>
              </w:r>
            </w:ins>
          </w:p>
        </w:tc>
      </w:tr>
      <w:tr w:rsidR="00520C79" w:rsidTr="00520C79">
        <w:tblPrEx>
          <w:tblW w:w="0" w:type="auto"/>
          <w:tblInd w:w="720" w:type="dxa"/>
          <w:tblPrExChange w:id="194" w:author="Glenn Price-Jones" w:date="2017-08-09T20:20:00Z">
            <w:tblPrEx>
              <w:tblW w:w="0" w:type="auto"/>
              <w:tblInd w:w="720" w:type="dxa"/>
            </w:tblPrEx>
          </w:tblPrExChange>
        </w:tblPrEx>
        <w:trPr>
          <w:ins w:id="195" w:author="Glenn Price-Jones" w:date="2017-08-09T20:20:00Z"/>
        </w:trPr>
        <w:tc>
          <w:tcPr>
            <w:tcW w:w="2929" w:type="dxa"/>
            <w:tcPrChange w:id="196" w:author="Glenn Price-Jones" w:date="2017-08-09T20:20:00Z">
              <w:tcPr>
                <w:tcW w:w="2929" w:type="dxa"/>
                <w:tcBorders>
                  <w:bottom w:val="single" w:sz="4" w:space="0" w:color="auto"/>
                </w:tcBorders>
              </w:tcPr>
            </w:tcPrChange>
          </w:tcPr>
          <w:p w:rsidR="00520C79" w:rsidRPr="00E141AC" w:rsidRDefault="00520C79" w:rsidP="003D378F">
            <w:pPr>
              <w:ind w:firstLine="0"/>
              <w:rPr>
                <w:ins w:id="197" w:author="Glenn Price-Jones" w:date="2017-08-09T20:20:00Z"/>
              </w:rPr>
            </w:pPr>
            <w:ins w:id="198" w:author="Glenn Price-Jones" w:date="2017-08-09T20:22:00Z">
              <w:r>
                <w:t>EBOOK1_</w:t>
              </w:r>
              <w:r>
                <w:t>TEXT5</w:t>
              </w:r>
            </w:ins>
          </w:p>
        </w:tc>
        <w:tc>
          <w:tcPr>
            <w:tcW w:w="947" w:type="dxa"/>
            <w:tcPrChange w:id="199" w:author="Glenn Price-Jones" w:date="2017-08-09T20:20:00Z">
              <w:tcPr>
                <w:tcW w:w="947" w:type="dxa"/>
                <w:tcBorders>
                  <w:bottom w:val="single" w:sz="4" w:space="0" w:color="auto"/>
                </w:tcBorders>
              </w:tcPr>
            </w:tcPrChange>
          </w:tcPr>
          <w:p w:rsidR="00520C79" w:rsidRDefault="00520C79" w:rsidP="00AE0700">
            <w:pPr>
              <w:ind w:firstLine="0"/>
              <w:jc w:val="center"/>
              <w:rPr>
                <w:ins w:id="200" w:author="Glenn Price-Jones" w:date="2017-08-09T20:20:00Z"/>
              </w:rPr>
            </w:pPr>
          </w:p>
        </w:tc>
        <w:tc>
          <w:tcPr>
            <w:tcW w:w="4968" w:type="dxa"/>
            <w:tcPrChange w:id="201" w:author="Glenn Price-Jones" w:date="2017-08-09T20:20:00Z">
              <w:tcPr>
                <w:tcW w:w="4968" w:type="dxa"/>
                <w:tcBorders>
                  <w:bottom w:val="single" w:sz="4" w:space="0" w:color="auto"/>
                </w:tcBorders>
              </w:tcPr>
            </w:tcPrChange>
          </w:tcPr>
          <w:p w:rsidR="00520C79" w:rsidRDefault="00520C79" w:rsidP="00520C79">
            <w:pPr>
              <w:tabs>
                <w:tab w:val="left" w:pos="3216"/>
              </w:tabs>
              <w:ind w:firstLine="0"/>
              <w:rPr>
                <w:ins w:id="202" w:author="Glenn Price-Jones" w:date="2017-08-09T20:20:00Z"/>
              </w:rPr>
              <w:pPrChange w:id="203" w:author="Glenn Price-Jones" w:date="2017-08-09T20:25:00Z">
                <w:pPr>
                  <w:ind w:firstLine="0"/>
                </w:pPr>
              </w:pPrChange>
            </w:pPr>
            <w:ins w:id="204" w:author="Glenn Price-Jones" w:date="2017-08-09T20:24:00Z">
              <w:r>
                <w:t>EBOOK1 Access Period 5</w:t>
              </w:r>
            </w:ins>
          </w:p>
        </w:tc>
      </w:tr>
      <w:tr w:rsidR="00520C79" w:rsidTr="00520C79">
        <w:tblPrEx>
          <w:tblW w:w="0" w:type="auto"/>
          <w:tblInd w:w="720" w:type="dxa"/>
          <w:tblPrExChange w:id="205" w:author="Glenn Price-Jones" w:date="2017-08-09T20:20:00Z">
            <w:tblPrEx>
              <w:tblW w:w="0" w:type="auto"/>
              <w:tblInd w:w="720" w:type="dxa"/>
            </w:tblPrEx>
          </w:tblPrExChange>
        </w:tblPrEx>
        <w:trPr>
          <w:ins w:id="206" w:author="Glenn Price-Jones" w:date="2017-08-09T20:20:00Z"/>
        </w:trPr>
        <w:tc>
          <w:tcPr>
            <w:tcW w:w="2929" w:type="dxa"/>
            <w:tcPrChange w:id="207" w:author="Glenn Price-Jones" w:date="2017-08-09T20:20:00Z">
              <w:tcPr>
                <w:tcW w:w="2929" w:type="dxa"/>
                <w:tcBorders>
                  <w:bottom w:val="single" w:sz="4" w:space="0" w:color="auto"/>
                </w:tcBorders>
              </w:tcPr>
            </w:tcPrChange>
          </w:tcPr>
          <w:p w:rsidR="00520C79" w:rsidRPr="00E141AC" w:rsidRDefault="00520C79" w:rsidP="003D378F">
            <w:pPr>
              <w:ind w:firstLine="0"/>
              <w:rPr>
                <w:ins w:id="208" w:author="Glenn Price-Jones" w:date="2017-08-09T20:20:00Z"/>
              </w:rPr>
            </w:pPr>
            <w:ins w:id="209" w:author="Glenn Price-Jones" w:date="2017-08-09T20:22:00Z">
              <w:r>
                <w:t>EBOOK1_</w:t>
              </w:r>
              <w:r>
                <w:t>PRICE5</w:t>
              </w:r>
            </w:ins>
          </w:p>
        </w:tc>
        <w:tc>
          <w:tcPr>
            <w:tcW w:w="947" w:type="dxa"/>
            <w:tcPrChange w:id="210" w:author="Glenn Price-Jones" w:date="2017-08-09T20:20:00Z">
              <w:tcPr>
                <w:tcW w:w="947" w:type="dxa"/>
                <w:tcBorders>
                  <w:bottom w:val="single" w:sz="4" w:space="0" w:color="auto"/>
                </w:tcBorders>
              </w:tcPr>
            </w:tcPrChange>
          </w:tcPr>
          <w:p w:rsidR="00520C79" w:rsidRDefault="00520C79" w:rsidP="00AE0700">
            <w:pPr>
              <w:ind w:firstLine="0"/>
              <w:jc w:val="center"/>
              <w:rPr>
                <w:ins w:id="211" w:author="Glenn Price-Jones" w:date="2017-08-09T20:20:00Z"/>
              </w:rPr>
            </w:pPr>
          </w:p>
        </w:tc>
        <w:tc>
          <w:tcPr>
            <w:tcW w:w="4968" w:type="dxa"/>
            <w:tcPrChange w:id="212" w:author="Glenn Price-Jones" w:date="2017-08-09T20:20:00Z">
              <w:tcPr>
                <w:tcW w:w="4968" w:type="dxa"/>
                <w:tcBorders>
                  <w:bottom w:val="single" w:sz="4" w:space="0" w:color="auto"/>
                </w:tcBorders>
              </w:tcPr>
            </w:tcPrChange>
          </w:tcPr>
          <w:p w:rsidR="00520C79" w:rsidRDefault="00520C79" w:rsidP="003D378F">
            <w:pPr>
              <w:ind w:firstLine="0"/>
              <w:rPr>
                <w:ins w:id="213" w:author="Glenn Price-Jones" w:date="2017-08-09T20:20:00Z"/>
              </w:rPr>
            </w:pPr>
            <w:ins w:id="214" w:author="Glenn Price-Jones" w:date="2017-08-09T20:24:00Z">
              <w:r>
                <w:t xml:space="preserve">EBOOK1 Price for Access Period </w:t>
              </w:r>
            </w:ins>
            <w:ins w:id="215" w:author="Glenn Price-Jones" w:date="2017-08-09T20:25:00Z">
              <w:r>
                <w:t>5</w:t>
              </w:r>
            </w:ins>
          </w:p>
        </w:tc>
      </w:tr>
      <w:tr w:rsidR="00443730" w:rsidTr="00520C79">
        <w:trPr>
          <w:ins w:id="216" w:author="Glenn Price-Jones" w:date="2017-08-09T20:23:00Z"/>
        </w:trPr>
        <w:tc>
          <w:tcPr>
            <w:tcW w:w="2929" w:type="dxa"/>
          </w:tcPr>
          <w:p w:rsidR="00443730" w:rsidRDefault="00443730" w:rsidP="003D378F">
            <w:pPr>
              <w:ind w:firstLine="0"/>
              <w:rPr>
                <w:ins w:id="217" w:author="Glenn Price-Jones" w:date="2017-08-09T20:23:00Z"/>
              </w:rPr>
            </w:pPr>
            <w:ins w:id="218" w:author="Glenn Price-Jones" w:date="2017-08-09T20:25:00Z">
              <w:r>
                <w:t>EBOOK</w:t>
              </w:r>
            </w:ins>
            <w:ins w:id="219" w:author="Glenn Price-Jones" w:date="2017-08-09T20:26:00Z">
              <w:r>
                <w:t>2</w:t>
              </w:r>
            </w:ins>
            <w:ins w:id="220" w:author="Glenn Price-Jones" w:date="2017-08-09T20:25:00Z">
              <w:r>
                <w:t>_VENDOR</w:t>
              </w:r>
            </w:ins>
          </w:p>
        </w:tc>
        <w:tc>
          <w:tcPr>
            <w:tcW w:w="947" w:type="dxa"/>
          </w:tcPr>
          <w:p w:rsidR="00443730" w:rsidRDefault="00443730" w:rsidP="00AE0700">
            <w:pPr>
              <w:ind w:firstLine="0"/>
              <w:jc w:val="center"/>
              <w:rPr>
                <w:ins w:id="221" w:author="Glenn Price-Jones" w:date="2017-08-09T20:23:00Z"/>
              </w:rPr>
            </w:pPr>
          </w:p>
        </w:tc>
        <w:tc>
          <w:tcPr>
            <w:tcW w:w="4968" w:type="dxa"/>
          </w:tcPr>
          <w:p w:rsidR="00443730" w:rsidRDefault="00443730" w:rsidP="003D378F">
            <w:pPr>
              <w:ind w:firstLine="0"/>
              <w:rPr>
                <w:ins w:id="222" w:author="Glenn Price-Jones" w:date="2017-08-09T20:23:00Z"/>
              </w:rPr>
            </w:pPr>
            <w:ins w:id="223" w:author="Glenn Price-Jones" w:date="2017-08-09T20:25:00Z">
              <w:r>
                <w:t>EBOOK</w:t>
              </w:r>
            </w:ins>
            <w:ins w:id="224" w:author="Glenn Price-Jones" w:date="2017-08-09T20:26:00Z">
              <w:r>
                <w:t>2</w:t>
              </w:r>
            </w:ins>
            <w:ins w:id="225" w:author="Glenn Price-Jones" w:date="2017-08-09T20:25:00Z">
              <w:r>
                <w:t xml:space="preserve"> Vendor Name</w:t>
              </w:r>
            </w:ins>
          </w:p>
        </w:tc>
      </w:tr>
      <w:tr w:rsidR="00443730" w:rsidTr="00520C79">
        <w:trPr>
          <w:ins w:id="226" w:author="Glenn Price-Jones" w:date="2017-08-09T20:23:00Z"/>
        </w:trPr>
        <w:tc>
          <w:tcPr>
            <w:tcW w:w="2929" w:type="dxa"/>
          </w:tcPr>
          <w:p w:rsidR="00443730" w:rsidRDefault="00443730" w:rsidP="003D378F">
            <w:pPr>
              <w:ind w:firstLine="0"/>
              <w:rPr>
                <w:ins w:id="227" w:author="Glenn Price-Jones" w:date="2017-08-09T20:23:00Z"/>
              </w:rPr>
            </w:pPr>
            <w:ins w:id="228" w:author="Glenn Price-Jones" w:date="2017-08-09T20:25:00Z">
              <w:r>
                <w:t>EBOOK</w:t>
              </w:r>
            </w:ins>
            <w:ins w:id="229" w:author="Glenn Price-Jones" w:date="2017-08-09T20:26:00Z">
              <w:r>
                <w:t>2</w:t>
              </w:r>
            </w:ins>
            <w:ins w:id="230" w:author="Glenn Price-Jones" w:date="2017-08-09T20:25:00Z">
              <w:r>
                <w:t>_TEXT1</w:t>
              </w:r>
            </w:ins>
          </w:p>
        </w:tc>
        <w:tc>
          <w:tcPr>
            <w:tcW w:w="947" w:type="dxa"/>
          </w:tcPr>
          <w:p w:rsidR="00443730" w:rsidRDefault="00443730" w:rsidP="00AE0700">
            <w:pPr>
              <w:ind w:firstLine="0"/>
              <w:jc w:val="center"/>
              <w:rPr>
                <w:ins w:id="231" w:author="Glenn Price-Jones" w:date="2017-08-09T20:23:00Z"/>
              </w:rPr>
            </w:pPr>
          </w:p>
        </w:tc>
        <w:tc>
          <w:tcPr>
            <w:tcW w:w="4968" w:type="dxa"/>
          </w:tcPr>
          <w:p w:rsidR="00443730" w:rsidRDefault="00443730" w:rsidP="003D378F">
            <w:pPr>
              <w:ind w:firstLine="0"/>
              <w:rPr>
                <w:ins w:id="232" w:author="Glenn Price-Jones" w:date="2017-08-09T20:23:00Z"/>
              </w:rPr>
            </w:pPr>
            <w:ins w:id="233" w:author="Glenn Price-Jones" w:date="2017-08-09T20:25:00Z">
              <w:r>
                <w:t>EBOOK</w:t>
              </w:r>
            </w:ins>
            <w:ins w:id="234" w:author="Glenn Price-Jones" w:date="2017-08-09T20:26:00Z">
              <w:r>
                <w:t>2</w:t>
              </w:r>
            </w:ins>
            <w:ins w:id="235" w:author="Glenn Price-Jones" w:date="2017-08-09T20:25:00Z">
              <w:r>
                <w:t xml:space="preserve"> Access Period 1</w:t>
              </w:r>
            </w:ins>
          </w:p>
        </w:tc>
      </w:tr>
      <w:tr w:rsidR="00443730" w:rsidTr="00520C79">
        <w:trPr>
          <w:ins w:id="236" w:author="Glenn Price-Jones" w:date="2017-08-09T20:23:00Z"/>
        </w:trPr>
        <w:tc>
          <w:tcPr>
            <w:tcW w:w="2929" w:type="dxa"/>
          </w:tcPr>
          <w:p w:rsidR="00443730" w:rsidRDefault="00443730" w:rsidP="003D378F">
            <w:pPr>
              <w:ind w:firstLine="0"/>
              <w:rPr>
                <w:ins w:id="237" w:author="Glenn Price-Jones" w:date="2017-08-09T20:23:00Z"/>
              </w:rPr>
            </w:pPr>
            <w:ins w:id="238" w:author="Glenn Price-Jones" w:date="2017-08-09T20:25:00Z">
              <w:r>
                <w:t>EBOOK</w:t>
              </w:r>
            </w:ins>
            <w:ins w:id="239" w:author="Glenn Price-Jones" w:date="2017-08-09T20:26:00Z">
              <w:r>
                <w:t>2</w:t>
              </w:r>
            </w:ins>
            <w:ins w:id="240" w:author="Glenn Price-Jones" w:date="2017-08-09T20:25:00Z">
              <w:r>
                <w:t>_PRICE1</w:t>
              </w:r>
            </w:ins>
          </w:p>
        </w:tc>
        <w:tc>
          <w:tcPr>
            <w:tcW w:w="947" w:type="dxa"/>
          </w:tcPr>
          <w:p w:rsidR="00443730" w:rsidRDefault="00443730" w:rsidP="00AE0700">
            <w:pPr>
              <w:ind w:firstLine="0"/>
              <w:jc w:val="center"/>
              <w:rPr>
                <w:ins w:id="241" w:author="Glenn Price-Jones" w:date="2017-08-09T20:23:00Z"/>
              </w:rPr>
            </w:pPr>
          </w:p>
        </w:tc>
        <w:tc>
          <w:tcPr>
            <w:tcW w:w="4968" w:type="dxa"/>
          </w:tcPr>
          <w:p w:rsidR="00443730" w:rsidRDefault="00443730" w:rsidP="003D378F">
            <w:pPr>
              <w:ind w:firstLine="0"/>
              <w:rPr>
                <w:ins w:id="242" w:author="Glenn Price-Jones" w:date="2017-08-09T20:23:00Z"/>
              </w:rPr>
            </w:pPr>
            <w:ins w:id="243" w:author="Glenn Price-Jones" w:date="2017-08-09T20:25:00Z">
              <w:r>
                <w:t>EBOOK</w:t>
              </w:r>
            </w:ins>
            <w:ins w:id="244" w:author="Glenn Price-Jones" w:date="2017-08-09T20:26:00Z">
              <w:r>
                <w:t>2</w:t>
              </w:r>
            </w:ins>
            <w:ins w:id="245" w:author="Glenn Price-Jones" w:date="2017-08-09T20:25:00Z">
              <w:r>
                <w:t xml:space="preserve"> Price for Access Period 1</w:t>
              </w:r>
            </w:ins>
          </w:p>
        </w:tc>
      </w:tr>
      <w:tr w:rsidR="00443730" w:rsidTr="00520C79">
        <w:trPr>
          <w:ins w:id="246" w:author="Glenn Price-Jones" w:date="2017-08-09T20:23:00Z"/>
        </w:trPr>
        <w:tc>
          <w:tcPr>
            <w:tcW w:w="2929" w:type="dxa"/>
          </w:tcPr>
          <w:p w:rsidR="00443730" w:rsidRDefault="00443730" w:rsidP="003D378F">
            <w:pPr>
              <w:ind w:firstLine="0"/>
              <w:rPr>
                <w:ins w:id="247" w:author="Glenn Price-Jones" w:date="2017-08-09T20:23:00Z"/>
              </w:rPr>
            </w:pPr>
            <w:ins w:id="248" w:author="Glenn Price-Jones" w:date="2017-08-09T20:25:00Z">
              <w:r>
                <w:t>EBOOK</w:t>
              </w:r>
            </w:ins>
            <w:ins w:id="249" w:author="Glenn Price-Jones" w:date="2017-08-09T20:26:00Z">
              <w:r>
                <w:t>2</w:t>
              </w:r>
            </w:ins>
            <w:ins w:id="250" w:author="Glenn Price-Jones" w:date="2017-08-09T20:25:00Z">
              <w:r>
                <w:t>_TEXT2</w:t>
              </w:r>
            </w:ins>
          </w:p>
        </w:tc>
        <w:tc>
          <w:tcPr>
            <w:tcW w:w="947" w:type="dxa"/>
          </w:tcPr>
          <w:p w:rsidR="00443730" w:rsidRDefault="00443730" w:rsidP="00AE0700">
            <w:pPr>
              <w:ind w:firstLine="0"/>
              <w:jc w:val="center"/>
              <w:rPr>
                <w:ins w:id="251" w:author="Glenn Price-Jones" w:date="2017-08-09T20:23:00Z"/>
              </w:rPr>
            </w:pPr>
          </w:p>
        </w:tc>
        <w:tc>
          <w:tcPr>
            <w:tcW w:w="4968" w:type="dxa"/>
          </w:tcPr>
          <w:p w:rsidR="00443730" w:rsidRDefault="00443730" w:rsidP="003D378F">
            <w:pPr>
              <w:ind w:firstLine="0"/>
              <w:rPr>
                <w:ins w:id="252" w:author="Glenn Price-Jones" w:date="2017-08-09T20:23:00Z"/>
              </w:rPr>
            </w:pPr>
            <w:ins w:id="253" w:author="Glenn Price-Jones" w:date="2017-08-09T20:25:00Z">
              <w:r>
                <w:t>EBOOK</w:t>
              </w:r>
            </w:ins>
            <w:ins w:id="254" w:author="Glenn Price-Jones" w:date="2017-08-09T20:26:00Z">
              <w:r>
                <w:t>2</w:t>
              </w:r>
            </w:ins>
            <w:ins w:id="255" w:author="Glenn Price-Jones" w:date="2017-08-09T20:25:00Z">
              <w:r>
                <w:t xml:space="preserve"> Access Period 2</w:t>
              </w:r>
            </w:ins>
          </w:p>
        </w:tc>
      </w:tr>
      <w:tr w:rsidR="00443730" w:rsidTr="00520C79">
        <w:trPr>
          <w:ins w:id="256" w:author="Glenn Price-Jones" w:date="2017-08-09T20:23:00Z"/>
        </w:trPr>
        <w:tc>
          <w:tcPr>
            <w:tcW w:w="2929" w:type="dxa"/>
          </w:tcPr>
          <w:p w:rsidR="00443730" w:rsidRDefault="00443730" w:rsidP="003D378F">
            <w:pPr>
              <w:ind w:firstLine="0"/>
              <w:rPr>
                <w:ins w:id="257" w:author="Glenn Price-Jones" w:date="2017-08-09T20:23:00Z"/>
              </w:rPr>
            </w:pPr>
            <w:ins w:id="258" w:author="Glenn Price-Jones" w:date="2017-08-09T20:25:00Z">
              <w:r>
                <w:t>EBOOK</w:t>
              </w:r>
            </w:ins>
            <w:ins w:id="259" w:author="Glenn Price-Jones" w:date="2017-08-09T20:26:00Z">
              <w:r>
                <w:t>2</w:t>
              </w:r>
            </w:ins>
            <w:ins w:id="260" w:author="Glenn Price-Jones" w:date="2017-08-09T20:25:00Z">
              <w:r>
                <w:t>_PRICE2</w:t>
              </w:r>
            </w:ins>
          </w:p>
        </w:tc>
        <w:tc>
          <w:tcPr>
            <w:tcW w:w="947" w:type="dxa"/>
          </w:tcPr>
          <w:p w:rsidR="00443730" w:rsidRDefault="00443730" w:rsidP="00AE0700">
            <w:pPr>
              <w:ind w:firstLine="0"/>
              <w:jc w:val="center"/>
              <w:rPr>
                <w:ins w:id="261" w:author="Glenn Price-Jones" w:date="2017-08-09T20:23:00Z"/>
              </w:rPr>
            </w:pPr>
          </w:p>
        </w:tc>
        <w:tc>
          <w:tcPr>
            <w:tcW w:w="4968" w:type="dxa"/>
          </w:tcPr>
          <w:p w:rsidR="00443730" w:rsidRDefault="00443730" w:rsidP="003D378F">
            <w:pPr>
              <w:ind w:firstLine="0"/>
              <w:rPr>
                <w:ins w:id="262" w:author="Glenn Price-Jones" w:date="2017-08-09T20:23:00Z"/>
              </w:rPr>
            </w:pPr>
            <w:ins w:id="263" w:author="Glenn Price-Jones" w:date="2017-08-09T20:25:00Z">
              <w:r>
                <w:t>EBOOK</w:t>
              </w:r>
            </w:ins>
            <w:ins w:id="264" w:author="Glenn Price-Jones" w:date="2017-08-09T20:26:00Z">
              <w:r>
                <w:t>2</w:t>
              </w:r>
            </w:ins>
            <w:ins w:id="265" w:author="Glenn Price-Jones" w:date="2017-08-09T20:25:00Z">
              <w:r>
                <w:t xml:space="preserve"> Price for Access Period 2</w:t>
              </w:r>
            </w:ins>
          </w:p>
        </w:tc>
      </w:tr>
      <w:tr w:rsidR="00443730" w:rsidTr="00520C79">
        <w:trPr>
          <w:ins w:id="266" w:author="Glenn Price-Jones" w:date="2017-08-09T20:23:00Z"/>
        </w:trPr>
        <w:tc>
          <w:tcPr>
            <w:tcW w:w="2929" w:type="dxa"/>
          </w:tcPr>
          <w:p w:rsidR="00443730" w:rsidRDefault="00443730" w:rsidP="003D378F">
            <w:pPr>
              <w:ind w:firstLine="0"/>
              <w:rPr>
                <w:ins w:id="267" w:author="Glenn Price-Jones" w:date="2017-08-09T20:23:00Z"/>
              </w:rPr>
            </w:pPr>
            <w:ins w:id="268" w:author="Glenn Price-Jones" w:date="2017-08-09T20:25:00Z">
              <w:r>
                <w:t>EBOOK</w:t>
              </w:r>
            </w:ins>
            <w:ins w:id="269" w:author="Glenn Price-Jones" w:date="2017-08-09T20:26:00Z">
              <w:r>
                <w:t>2</w:t>
              </w:r>
            </w:ins>
            <w:ins w:id="270" w:author="Glenn Price-Jones" w:date="2017-08-09T20:25:00Z">
              <w:r>
                <w:t>_TEXT3</w:t>
              </w:r>
            </w:ins>
          </w:p>
        </w:tc>
        <w:tc>
          <w:tcPr>
            <w:tcW w:w="947" w:type="dxa"/>
          </w:tcPr>
          <w:p w:rsidR="00443730" w:rsidRDefault="00443730" w:rsidP="00AE0700">
            <w:pPr>
              <w:ind w:firstLine="0"/>
              <w:jc w:val="center"/>
              <w:rPr>
                <w:ins w:id="271" w:author="Glenn Price-Jones" w:date="2017-08-09T20:23:00Z"/>
              </w:rPr>
            </w:pPr>
          </w:p>
        </w:tc>
        <w:tc>
          <w:tcPr>
            <w:tcW w:w="4968" w:type="dxa"/>
          </w:tcPr>
          <w:p w:rsidR="00443730" w:rsidRDefault="00443730" w:rsidP="003D378F">
            <w:pPr>
              <w:ind w:firstLine="0"/>
              <w:rPr>
                <w:ins w:id="272" w:author="Glenn Price-Jones" w:date="2017-08-09T20:23:00Z"/>
              </w:rPr>
            </w:pPr>
            <w:ins w:id="273" w:author="Glenn Price-Jones" w:date="2017-08-09T20:25:00Z">
              <w:r>
                <w:t>EBOOK</w:t>
              </w:r>
            </w:ins>
            <w:ins w:id="274" w:author="Glenn Price-Jones" w:date="2017-08-09T20:26:00Z">
              <w:r>
                <w:t>2</w:t>
              </w:r>
            </w:ins>
            <w:ins w:id="275" w:author="Glenn Price-Jones" w:date="2017-08-09T20:25:00Z">
              <w:r>
                <w:t xml:space="preserve"> Access Period 3</w:t>
              </w:r>
            </w:ins>
          </w:p>
        </w:tc>
      </w:tr>
      <w:tr w:rsidR="00443730" w:rsidTr="00520C79">
        <w:trPr>
          <w:ins w:id="276" w:author="Glenn Price-Jones" w:date="2017-08-09T20:23:00Z"/>
        </w:trPr>
        <w:tc>
          <w:tcPr>
            <w:tcW w:w="2929" w:type="dxa"/>
          </w:tcPr>
          <w:p w:rsidR="00443730" w:rsidRDefault="00443730" w:rsidP="003D378F">
            <w:pPr>
              <w:ind w:firstLine="0"/>
              <w:rPr>
                <w:ins w:id="277" w:author="Glenn Price-Jones" w:date="2017-08-09T20:23:00Z"/>
              </w:rPr>
            </w:pPr>
            <w:ins w:id="278" w:author="Glenn Price-Jones" w:date="2017-08-09T20:25:00Z">
              <w:r>
                <w:t>EBOOK</w:t>
              </w:r>
            </w:ins>
            <w:ins w:id="279" w:author="Glenn Price-Jones" w:date="2017-08-09T20:26:00Z">
              <w:r>
                <w:t>2</w:t>
              </w:r>
            </w:ins>
            <w:ins w:id="280" w:author="Glenn Price-Jones" w:date="2017-08-09T20:25:00Z">
              <w:r>
                <w:t>_PRICE3</w:t>
              </w:r>
            </w:ins>
          </w:p>
        </w:tc>
        <w:tc>
          <w:tcPr>
            <w:tcW w:w="947" w:type="dxa"/>
          </w:tcPr>
          <w:p w:rsidR="00443730" w:rsidRDefault="00443730" w:rsidP="00AE0700">
            <w:pPr>
              <w:ind w:firstLine="0"/>
              <w:jc w:val="center"/>
              <w:rPr>
                <w:ins w:id="281" w:author="Glenn Price-Jones" w:date="2017-08-09T20:23:00Z"/>
              </w:rPr>
            </w:pPr>
          </w:p>
        </w:tc>
        <w:tc>
          <w:tcPr>
            <w:tcW w:w="4968" w:type="dxa"/>
          </w:tcPr>
          <w:p w:rsidR="00443730" w:rsidRDefault="00443730" w:rsidP="003D378F">
            <w:pPr>
              <w:ind w:firstLine="0"/>
              <w:rPr>
                <w:ins w:id="282" w:author="Glenn Price-Jones" w:date="2017-08-09T20:23:00Z"/>
              </w:rPr>
            </w:pPr>
            <w:ins w:id="283" w:author="Glenn Price-Jones" w:date="2017-08-09T20:25:00Z">
              <w:r>
                <w:t>EBOOK</w:t>
              </w:r>
            </w:ins>
            <w:ins w:id="284" w:author="Glenn Price-Jones" w:date="2017-08-09T20:26:00Z">
              <w:r>
                <w:t>2</w:t>
              </w:r>
            </w:ins>
            <w:ins w:id="285" w:author="Glenn Price-Jones" w:date="2017-08-09T20:25:00Z">
              <w:r>
                <w:t xml:space="preserve"> Price for Access Period 3</w:t>
              </w:r>
            </w:ins>
          </w:p>
        </w:tc>
      </w:tr>
      <w:tr w:rsidR="00443730" w:rsidTr="00520C79">
        <w:trPr>
          <w:ins w:id="286" w:author="Glenn Price-Jones" w:date="2017-08-09T20:23:00Z"/>
        </w:trPr>
        <w:tc>
          <w:tcPr>
            <w:tcW w:w="2929" w:type="dxa"/>
          </w:tcPr>
          <w:p w:rsidR="00443730" w:rsidRDefault="00443730" w:rsidP="003D378F">
            <w:pPr>
              <w:ind w:firstLine="0"/>
              <w:rPr>
                <w:ins w:id="287" w:author="Glenn Price-Jones" w:date="2017-08-09T20:23:00Z"/>
              </w:rPr>
            </w:pPr>
            <w:ins w:id="288" w:author="Glenn Price-Jones" w:date="2017-08-09T20:25:00Z">
              <w:r>
                <w:t>EBOOK</w:t>
              </w:r>
            </w:ins>
            <w:ins w:id="289" w:author="Glenn Price-Jones" w:date="2017-08-09T20:26:00Z">
              <w:r>
                <w:t>2</w:t>
              </w:r>
            </w:ins>
            <w:ins w:id="290" w:author="Glenn Price-Jones" w:date="2017-08-09T20:25:00Z">
              <w:r>
                <w:t>_TEXT4</w:t>
              </w:r>
            </w:ins>
          </w:p>
        </w:tc>
        <w:tc>
          <w:tcPr>
            <w:tcW w:w="947" w:type="dxa"/>
          </w:tcPr>
          <w:p w:rsidR="00443730" w:rsidRDefault="00443730" w:rsidP="00AE0700">
            <w:pPr>
              <w:ind w:firstLine="0"/>
              <w:jc w:val="center"/>
              <w:rPr>
                <w:ins w:id="291" w:author="Glenn Price-Jones" w:date="2017-08-09T20:23:00Z"/>
              </w:rPr>
            </w:pPr>
          </w:p>
        </w:tc>
        <w:tc>
          <w:tcPr>
            <w:tcW w:w="4968" w:type="dxa"/>
          </w:tcPr>
          <w:p w:rsidR="00443730" w:rsidRDefault="00443730" w:rsidP="003D378F">
            <w:pPr>
              <w:ind w:firstLine="0"/>
              <w:rPr>
                <w:ins w:id="292" w:author="Glenn Price-Jones" w:date="2017-08-09T20:23:00Z"/>
              </w:rPr>
            </w:pPr>
            <w:ins w:id="293" w:author="Glenn Price-Jones" w:date="2017-08-09T20:25:00Z">
              <w:r>
                <w:t>EBOOK</w:t>
              </w:r>
            </w:ins>
            <w:ins w:id="294" w:author="Glenn Price-Jones" w:date="2017-08-09T20:26:00Z">
              <w:r>
                <w:t>2</w:t>
              </w:r>
            </w:ins>
            <w:ins w:id="295" w:author="Glenn Price-Jones" w:date="2017-08-09T20:25:00Z">
              <w:r>
                <w:t xml:space="preserve"> Access Period 4</w:t>
              </w:r>
            </w:ins>
          </w:p>
        </w:tc>
      </w:tr>
      <w:tr w:rsidR="00443730" w:rsidTr="00520C79">
        <w:trPr>
          <w:ins w:id="296" w:author="Glenn Price-Jones" w:date="2017-08-09T20:23:00Z"/>
        </w:trPr>
        <w:tc>
          <w:tcPr>
            <w:tcW w:w="2929" w:type="dxa"/>
          </w:tcPr>
          <w:p w:rsidR="00443730" w:rsidRDefault="00443730" w:rsidP="003D378F">
            <w:pPr>
              <w:ind w:firstLine="0"/>
              <w:rPr>
                <w:ins w:id="297" w:author="Glenn Price-Jones" w:date="2017-08-09T20:23:00Z"/>
              </w:rPr>
            </w:pPr>
            <w:ins w:id="298" w:author="Glenn Price-Jones" w:date="2017-08-09T20:25:00Z">
              <w:r>
                <w:t>EBOOK</w:t>
              </w:r>
            </w:ins>
            <w:ins w:id="299" w:author="Glenn Price-Jones" w:date="2017-08-09T20:26:00Z">
              <w:r>
                <w:t>2</w:t>
              </w:r>
            </w:ins>
            <w:ins w:id="300" w:author="Glenn Price-Jones" w:date="2017-08-09T20:25:00Z">
              <w:r>
                <w:t>_PRICE4</w:t>
              </w:r>
            </w:ins>
          </w:p>
        </w:tc>
        <w:tc>
          <w:tcPr>
            <w:tcW w:w="947" w:type="dxa"/>
          </w:tcPr>
          <w:p w:rsidR="00443730" w:rsidRDefault="00443730" w:rsidP="00AE0700">
            <w:pPr>
              <w:ind w:firstLine="0"/>
              <w:jc w:val="center"/>
              <w:rPr>
                <w:ins w:id="301" w:author="Glenn Price-Jones" w:date="2017-08-09T20:23:00Z"/>
              </w:rPr>
            </w:pPr>
          </w:p>
        </w:tc>
        <w:tc>
          <w:tcPr>
            <w:tcW w:w="4968" w:type="dxa"/>
          </w:tcPr>
          <w:p w:rsidR="00443730" w:rsidRDefault="00443730" w:rsidP="003D378F">
            <w:pPr>
              <w:ind w:firstLine="0"/>
              <w:rPr>
                <w:ins w:id="302" w:author="Glenn Price-Jones" w:date="2017-08-09T20:23:00Z"/>
              </w:rPr>
            </w:pPr>
            <w:ins w:id="303" w:author="Glenn Price-Jones" w:date="2017-08-09T20:25:00Z">
              <w:r>
                <w:t>EBOOK</w:t>
              </w:r>
            </w:ins>
            <w:ins w:id="304" w:author="Glenn Price-Jones" w:date="2017-08-09T20:26:00Z">
              <w:r>
                <w:t>2</w:t>
              </w:r>
            </w:ins>
            <w:ins w:id="305" w:author="Glenn Price-Jones" w:date="2017-08-09T20:25:00Z">
              <w:r>
                <w:t xml:space="preserve"> Price for Access Period 4</w:t>
              </w:r>
            </w:ins>
          </w:p>
        </w:tc>
      </w:tr>
      <w:tr w:rsidR="00443730" w:rsidTr="00520C79">
        <w:trPr>
          <w:ins w:id="306" w:author="Glenn Price-Jones" w:date="2017-08-09T20:23:00Z"/>
        </w:trPr>
        <w:tc>
          <w:tcPr>
            <w:tcW w:w="2929" w:type="dxa"/>
          </w:tcPr>
          <w:p w:rsidR="00443730" w:rsidRDefault="00443730" w:rsidP="003D378F">
            <w:pPr>
              <w:ind w:firstLine="0"/>
              <w:rPr>
                <w:ins w:id="307" w:author="Glenn Price-Jones" w:date="2017-08-09T20:23:00Z"/>
              </w:rPr>
            </w:pPr>
            <w:ins w:id="308" w:author="Glenn Price-Jones" w:date="2017-08-09T20:25:00Z">
              <w:r>
                <w:t>EBOOK</w:t>
              </w:r>
            </w:ins>
            <w:ins w:id="309" w:author="Glenn Price-Jones" w:date="2017-08-09T20:26:00Z">
              <w:r>
                <w:t>2</w:t>
              </w:r>
            </w:ins>
            <w:ins w:id="310" w:author="Glenn Price-Jones" w:date="2017-08-09T20:25:00Z">
              <w:r>
                <w:t>_TEXT5</w:t>
              </w:r>
            </w:ins>
          </w:p>
        </w:tc>
        <w:tc>
          <w:tcPr>
            <w:tcW w:w="947" w:type="dxa"/>
          </w:tcPr>
          <w:p w:rsidR="00443730" w:rsidRDefault="00443730" w:rsidP="00AE0700">
            <w:pPr>
              <w:ind w:firstLine="0"/>
              <w:jc w:val="center"/>
              <w:rPr>
                <w:ins w:id="311" w:author="Glenn Price-Jones" w:date="2017-08-09T20:23:00Z"/>
              </w:rPr>
            </w:pPr>
          </w:p>
        </w:tc>
        <w:tc>
          <w:tcPr>
            <w:tcW w:w="4968" w:type="dxa"/>
          </w:tcPr>
          <w:p w:rsidR="00443730" w:rsidRDefault="00443730" w:rsidP="003D378F">
            <w:pPr>
              <w:ind w:firstLine="0"/>
              <w:rPr>
                <w:ins w:id="312" w:author="Glenn Price-Jones" w:date="2017-08-09T20:23:00Z"/>
              </w:rPr>
            </w:pPr>
            <w:ins w:id="313" w:author="Glenn Price-Jones" w:date="2017-08-09T20:25:00Z">
              <w:r>
                <w:t>EBOOK</w:t>
              </w:r>
            </w:ins>
            <w:ins w:id="314" w:author="Glenn Price-Jones" w:date="2017-08-09T20:26:00Z">
              <w:r>
                <w:t>2</w:t>
              </w:r>
            </w:ins>
            <w:ins w:id="315" w:author="Glenn Price-Jones" w:date="2017-08-09T20:25:00Z">
              <w:r>
                <w:t xml:space="preserve"> Access Period 5</w:t>
              </w:r>
            </w:ins>
          </w:p>
        </w:tc>
      </w:tr>
      <w:tr w:rsidR="00443730" w:rsidTr="00520C79">
        <w:trPr>
          <w:ins w:id="316" w:author="Glenn Price-Jones" w:date="2017-08-09T20:23:00Z"/>
        </w:trPr>
        <w:tc>
          <w:tcPr>
            <w:tcW w:w="2929" w:type="dxa"/>
          </w:tcPr>
          <w:p w:rsidR="00443730" w:rsidRDefault="00443730" w:rsidP="003D378F">
            <w:pPr>
              <w:ind w:firstLine="0"/>
              <w:rPr>
                <w:ins w:id="317" w:author="Glenn Price-Jones" w:date="2017-08-09T20:23:00Z"/>
              </w:rPr>
            </w:pPr>
            <w:ins w:id="318" w:author="Glenn Price-Jones" w:date="2017-08-09T20:25:00Z">
              <w:r>
                <w:t>EBOOK</w:t>
              </w:r>
            </w:ins>
            <w:ins w:id="319" w:author="Glenn Price-Jones" w:date="2017-08-09T20:26:00Z">
              <w:r>
                <w:t>2</w:t>
              </w:r>
            </w:ins>
            <w:ins w:id="320" w:author="Glenn Price-Jones" w:date="2017-08-09T20:25:00Z">
              <w:r>
                <w:t>_PRICE5</w:t>
              </w:r>
            </w:ins>
          </w:p>
        </w:tc>
        <w:tc>
          <w:tcPr>
            <w:tcW w:w="947" w:type="dxa"/>
          </w:tcPr>
          <w:p w:rsidR="00443730" w:rsidRDefault="00443730" w:rsidP="00AE0700">
            <w:pPr>
              <w:ind w:firstLine="0"/>
              <w:jc w:val="center"/>
              <w:rPr>
                <w:ins w:id="321" w:author="Glenn Price-Jones" w:date="2017-08-09T20:23:00Z"/>
              </w:rPr>
            </w:pPr>
          </w:p>
        </w:tc>
        <w:tc>
          <w:tcPr>
            <w:tcW w:w="4968" w:type="dxa"/>
          </w:tcPr>
          <w:p w:rsidR="00443730" w:rsidRDefault="00443730" w:rsidP="003D378F">
            <w:pPr>
              <w:ind w:firstLine="0"/>
              <w:rPr>
                <w:ins w:id="322" w:author="Glenn Price-Jones" w:date="2017-08-09T20:23:00Z"/>
              </w:rPr>
            </w:pPr>
            <w:ins w:id="323" w:author="Glenn Price-Jones" w:date="2017-08-09T20:25:00Z">
              <w:r>
                <w:t>EBOOK</w:t>
              </w:r>
            </w:ins>
            <w:ins w:id="324" w:author="Glenn Price-Jones" w:date="2017-08-09T20:26:00Z">
              <w:r>
                <w:t>2</w:t>
              </w:r>
            </w:ins>
            <w:ins w:id="325" w:author="Glenn Price-Jones" w:date="2017-08-09T20:25:00Z">
              <w:r>
                <w:t xml:space="preserve"> Price for Access Period 5</w:t>
              </w:r>
            </w:ins>
          </w:p>
        </w:tc>
      </w:tr>
    </w:tbl>
    <w:p w:rsidR="00E43599" w:rsidRDefault="00E43599" w:rsidP="00E33796">
      <w:pPr>
        <w:tabs>
          <w:tab w:val="left" w:pos="1290"/>
        </w:tabs>
        <w:ind w:firstLine="0"/>
      </w:pPr>
    </w:p>
    <w:p w:rsidR="00E43599" w:rsidRDefault="00E43599" w:rsidP="00E33796">
      <w:pPr>
        <w:tabs>
          <w:tab w:val="left" w:pos="1290"/>
        </w:tabs>
        <w:ind w:firstLine="0"/>
      </w:pPr>
    </w:p>
    <w:p w:rsidR="00E43599" w:rsidRPr="005007C7" w:rsidRDefault="00E43599" w:rsidP="005007C7">
      <w:pPr>
        <w:pStyle w:val="ListParagraph"/>
        <w:numPr>
          <w:ilvl w:val="0"/>
          <w:numId w:val="4"/>
        </w:numPr>
        <w:tabs>
          <w:tab w:val="left" w:pos="1290"/>
        </w:tabs>
      </w:pPr>
      <w:r w:rsidRPr="00E43599">
        <w:rPr>
          <w:b/>
          <w:i/>
        </w:rPr>
        <w:t>ESPNDRTNN</w:t>
      </w:r>
      <w:r w:rsidR="005007C7">
        <w:rPr>
          <w:b/>
          <w:i/>
        </w:rPr>
        <w:t xml:space="preserve"> and </w:t>
      </w:r>
      <w:r w:rsidR="005007C7" w:rsidRPr="00E43599">
        <w:rPr>
          <w:b/>
          <w:i/>
        </w:rPr>
        <w:t>ESPNDRTN</w:t>
      </w:r>
      <w:r w:rsidR="005007C7">
        <w:rPr>
          <w:b/>
          <w:i/>
        </w:rPr>
        <w:t xml:space="preserve">U – (Pending Return New/Used) – store may elect thru MarginMate interface to add these to </w:t>
      </w:r>
      <w:r w:rsidR="005007C7" w:rsidRPr="005007C7">
        <w:rPr>
          <w:b/>
        </w:rPr>
        <w:t>ESOHQTYN/ ESOHQTYU</w:t>
      </w:r>
      <w:r w:rsidR="005007C7">
        <w:rPr>
          <w:b/>
          <w:i/>
        </w:rPr>
        <w:t xml:space="preserve"> (On Hand New/Used)</w:t>
      </w:r>
    </w:p>
    <w:p w:rsidR="005007C7" w:rsidRPr="005007C7" w:rsidRDefault="005007C7" w:rsidP="005007C7">
      <w:pPr>
        <w:pStyle w:val="ListParagraph"/>
        <w:tabs>
          <w:tab w:val="left" w:pos="1290"/>
        </w:tabs>
        <w:ind w:firstLine="0"/>
      </w:pPr>
    </w:p>
    <w:p w:rsidR="00752D48" w:rsidRPr="00752D48" w:rsidRDefault="00752D48" w:rsidP="005007C7">
      <w:pPr>
        <w:pStyle w:val="ListParagraph"/>
        <w:numPr>
          <w:ilvl w:val="0"/>
          <w:numId w:val="4"/>
        </w:numPr>
        <w:tabs>
          <w:tab w:val="left" w:pos="1290"/>
        </w:tabs>
      </w:pPr>
      <w:r>
        <w:rPr>
          <w:b/>
          <w:i/>
        </w:rPr>
        <w:t>ESINS</w:t>
      </w:r>
      <w:r w:rsidR="005007C7" w:rsidRPr="00E43599">
        <w:rPr>
          <w:b/>
          <w:i/>
        </w:rPr>
        <w:t>ORDN</w:t>
      </w:r>
      <w:r w:rsidR="005007C7">
        <w:rPr>
          <w:b/>
          <w:i/>
        </w:rPr>
        <w:t xml:space="preserve"> and </w:t>
      </w:r>
      <w:r>
        <w:rPr>
          <w:b/>
          <w:i/>
        </w:rPr>
        <w:t>ESINS</w:t>
      </w:r>
      <w:r w:rsidR="005007C7" w:rsidRPr="00E43599">
        <w:rPr>
          <w:b/>
          <w:i/>
        </w:rPr>
        <w:t>ORD</w:t>
      </w:r>
      <w:r w:rsidR="005007C7">
        <w:rPr>
          <w:b/>
          <w:i/>
        </w:rPr>
        <w:t>U – (Pending inSite Orders New/Used)</w:t>
      </w:r>
      <w:r w:rsidR="00EE3763">
        <w:rPr>
          <w:b/>
          <w:i/>
        </w:rPr>
        <w:t xml:space="preserve"> – If a store is using RealTime Sales they may elect thru MarginMate interface to add these quantities back into</w:t>
      </w:r>
      <w:r w:rsidR="00EE3763" w:rsidRPr="005007C7">
        <w:rPr>
          <w:b/>
        </w:rPr>
        <w:t>ESOHQTYN/ ESOHQTYU</w:t>
      </w:r>
      <w:r w:rsidR="00EE3763">
        <w:rPr>
          <w:b/>
          <w:i/>
        </w:rPr>
        <w:t xml:space="preserve"> (On Hand New/Used) to get a more accurate inventory of what is actually on the shelf.</w:t>
      </w:r>
    </w:p>
    <w:p w:rsidR="00752D48" w:rsidRPr="00752D48" w:rsidRDefault="00752D48" w:rsidP="00752D48">
      <w:pPr>
        <w:pStyle w:val="ListParagraph"/>
        <w:rPr>
          <w:b/>
          <w:i/>
        </w:rPr>
      </w:pPr>
    </w:p>
    <w:p w:rsidR="005007C7" w:rsidRDefault="00752D48" w:rsidP="005007C7">
      <w:pPr>
        <w:pStyle w:val="ListParagraph"/>
        <w:numPr>
          <w:ilvl w:val="0"/>
          <w:numId w:val="4"/>
        </w:numPr>
        <w:tabs>
          <w:tab w:val="left" w:pos="1290"/>
        </w:tabs>
      </w:pPr>
      <w:r>
        <w:rPr>
          <w:b/>
          <w:i/>
        </w:rPr>
        <w:t>ESINSRENN and ESINSRENU (Pending inSIte Orders New Rentals/Used Rentals)</w:t>
      </w:r>
      <w:r w:rsidR="005007C7">
        <w:rPr>
          <w:b/>
          <w:i/>
        </w:rPr>
        <w:t xml:space="preserve"> – </w:t>
      </w:r>
      <w:r w:rsidR="00EE3763">
        <w:rPr>
          <w:b/>
          <w:i/>
        </w:rPr>
        <w:t xml:space="preserve">If a store is using RealTime Sales they may elect thru MarginMate interface to add these quantities back into </w:t>
      </w:r>
      <w:r w:rsidR="00EE3763" w:rsidRPr="005007C7">
        <w:rPr>
          <w:b/>
        </w:rPr>
        <w:t>ESOHQTYN/ ESOHQTYU</w:t>
      </w:r>
      <w:r w:rsidR="00EE3763">
        <w:rPr>
          <w:b/>
          <w:i/>
        </w:rPr>
        <w:t xml:space="preserve"> (On Hand New/Used) to get a more accurate inventory of what is actually on the shelf.</w:t>
      </w: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E43599" w:rsidRDefault="00E43599" w:rsidP="00E33796">
      <w:pPr>
        <w:tabs>
          <w:tab w:val="left" w:pos="1290"/>
        </w:tabs>
        <w:ind w:firstLine="0"/>
      </w:pPr>
    </w:p>
    <w:p w:rsidR="002341E7" w:rsidRDefault="00E33796" w:rsidP="00E33796">
      <w:pPr>
        <w:tabs>
          <w:tab w:val="left" w:pos="1290"/>
        </w:tabs>
        <w:ind w:firstLine="0"/>
      </w:pPr>
      <w:r>
        <w:t>The proposed file layout below will be used by MarginMate processing to obtain course information for each ISBN record sent in the ESTAGP file. The new layout below will allow an unlimited number of courses to be sent (each Term/ISBN/Course will be 1 record in this file).  This file also contains new fields that were not previously sent in the original ESTAGP file: ESCRSLOC (course Location code) and ESCRS1BN (Book Numbering).</w:t>
      </w:r>
      <w:r>
        <w:tab/>
      </w:r>
      <w:r w:rsidR="00276560">
        <w:t>In addition, whereas the Dept/Course/Section information was all sent as one concatenated string of data in one field, the new ESTAGP2 file will contain separate fields for each (just as they appear in the text applications) as requested by MarginMate.</w:t>
      </w:r>
    </w:p>
    <w:p w:rsidR="00E33796" w:rsidRDefault="00E33796" w:rsidP="00E33796">
      <w:pPr>
        <w:tabs>
          <w:tab w:val="left" w:pos="1290"/>
        </w:tabs>
      </w:pPr>
    </w:p>
    <w:p w:rsidR="00E33796" w:rsidRDefault="00E33796" w:rsidP="00E33796">
      <w:pPr>
        <w:tabs>
          <w:tab w:val="left" w:pos="1290"/>
        </w:tabs>
      </w:pPr>
    </w:p>
    <w:tbl>
      <w:tblPr>
        <w:tblStyle w:val="TableGrid"/>
        <w:tblW w:w="0" w:type="auto"/>
        <w:tblInd w:w="720" w:type="dxa"/>
        <w:tblLook w:val="04A0"/>
      </w:tblPr>
      <w:tblGrid>
        <w:gridCol w:w="2846"/>
        <w:gridCol w:w="953"/>
        <w:gridCol w:w="4811"/>
      </w:tblGrid>
      <w:tr w:rsidR="002341E7" w:rsidRPr="006F7F85" w:rsidTr="00677B32">
        <w:tc>
          <w:tcPr>
            <w:tcW w:w="8610" w:type="dxa"/>
            <w:gridSpan w:val="3"/>
            <w:tcBorders>
              <w:top w:val="double" w:sz="4" w:space="0" w:color="auto"/>
              <w:left w:val="double" w:sz="4" w:space="0" w:color="auto"/>
              <w:bottom w:val="double" w:sz="4" w:space="0" w:color="auto"/>
              <w:right w:val="double" w:sz="4" w:space="0" w:color="auto"/>
            </w:tcBorders>
          </w:tcPr>
          <w:p w:rsidR="002341E7" w:rsidRPr="006F7F85" w:rsidRDefault="002341E7" w:rsidP="002341E7">
            <w:pPr>
              <w:ind w:firstLine="0"/>
              <w:jc w:val="center"/>
              <w:rPr>
                <w:b/>
              </w:rPr>
            </w:pPr>
            <w:r w:rsidRPr="006F7F85">
              <w:rPr>
                <w:b/>
              </w:rPr>
              <w:t>ESTAGP</w:t>
            </w:r>
            <w:r w:rsidR="00F064D3">
              <w:rPr>
                <w:b/>
              </w:rPr>
              <w:t>2</w:t>
            </w:r>
            <w:r w:rsidRPr="006F7F85">
              <w:rPr>
                <w:b/>
              </w:rPr>
              <w:t xml:space="preserve"> file</w:t>
            </w:r>
            <w:r>
              <w:rPr>
                <w:b/>
              </w:rPr>
              <w:t xml:space="preserve"> (textbook course info)</w:t>
            </w:r>
            <w:r w:rsidRPr="006F7F85">
              <w:rPr>
                <w:b/>
              </w:rPr>
              <w:t xml:space="preserve"> – resides in TA</w:t>
            </w:r>
            <w:r w:rsidRPr="006F7F85">
              <w:rPr>
                <w:b/>
                <w:vertAlign w:val="superscript"/>
              </w:rPr>
              <w:t>2</w:t>
            </w:r>
            <w:r w:rsidRPr="006F7F85">
              <w:rPr>
                <w:b/>
              </w:rPr>
              <w:t>, TA400, and GM</w:t>
            </w:r>
          </w:p>
        </w:tc>
      </w:tr>
      <w:tr w:rsidR="002341E7" w:rsidRPr="006F7F85" w:rsidTr="00677B32">
        <w:tc>
          <w:tcPr>
            <w:tcW w:w="2846" w:type="dxa"/>
            <w:tcBorders>
              <w:top w:val="double" w:sz="4" w:space="0" w:color="auto"/>
            </w:tcBorders>
          </w:tcPr>
          <w:p w:rsidR="002341E7" w:rsidRPr="006F7F85" w:rsidRDefault="002341E7" w:rsidP="002341E7">
            <w:pPr>
              <w:ind w:firstLine="0"/>
              <w:jc w:val="center"/>
              <w:rPr>
                <w:b/>
              </w:rPr>
            </w:pPr>
            <w:r w:rsidRPr="006F7F85">
              <w:rPr>
                <w:b/>
              </w:rPr>
              <w:t>Field Name</w:t>
            </w:r>
          </w:p>
        </w:tc>
        <w:tc>
          <w:tcPr>
            <w:tcW w:w="953" w:type="dxa"/>
            <w:tcBorders>
              <w:top w:val="double" w:sz="4" w:space="0" w:color="auto"/>
            </w:tcBorders>
          </w:tcPr>
          <w:p w:rsidR="002341E7" w:rsidRPr="006F7F85" w:rsidRDefault="002341E7" w:rsidP="002341E7">
            <w:pPr>
              <w:ind w:firstLine="0"/>
              <w:jc w:val="center"/>
              <w:rPr>
                <w:b/>
              </w:rPr>
            </w:pPr>
            <w:r w:rsidRPr="006F7F85">
              <w:rPr>
                <w:b/>
              </w:rPr>
              <w:t>Length</w:t>
            </w:r>
          </w:p>
        </w:tc>
        <w:tc>
          <w:tcPr>
            <w:tcW w:w="4811" w:type="dxa"/>
            <w:tcBorders>
              <w:top w:val="double" w:sz="4" w:space="0" w:color="auto"/>
            </w:tcBorders>
          </w:tcPr>
          <w:p w:rsidR="002341E7" w:rsidRPr="006F7F85" w:rsidRDefault="002341E7" w:rsidP="002341E7">
            <w:pPr>
              <w:ind w:firstLine="0"/>
              <w:jc w:val="center"/>
              <w:rPr>
                <w:b/>
              </w:rPr>
            </w:pPr>
            <w:r w:rsidRPr="006F7F85">
              <w:rPr>
                <w:b/>
              </w:rPr>
              <w:t>Description</w:t>
            </w:r>
          </w:p>
        </w:tc>
      </w:tr>
      <w:tr w:rsidR="002341E7" w:rsidTr="00677B32">
        <w:tc>
          <w:tcPr>
            <w:tcW w:w="2846" w:type="dxa"/>
          </w:tcPr>
          <w:p w:rsidR="002341E7" w:rsidRDefault="002341E7" w:rsidP="002341E7">
            <w:pPr>
              <w:ind w:firstLine="0"/>
            </w:pPr>
            <w:r>
              <w:t>ESGENKEY</w:t>
            </w:r>
          </w:p>
        </w:tc>
        <w:tc>
          <w:tcPr>
            <w:tcW w:w="953" w:type="dxa"/>
          </w:tcPr>
          <w:p w:rsidR="002341E7" w:rsidRDefault="0014743B" w:rsidP="00AE0700">
            <w:pPr>
              <w:ind w:firstLine="0"/>
              <w:jc w:val="center"/>
            </w:pPr>
            <w:r>
              <w:t xml:space="preserve">7.0 </w:t>
            </w:r>
          </w:p>
        </w:tc>
        <w:tc>
          <w:tcPr>
            <w:tcW w:w="4811" w:type="dxa"/>
          </w:tcPr>
          <w:p w:rsidR="002341E7" w:rsidRDefault="002341E7" w:rsidP="002341E7">
            <w:pPr>
              <w:ind w:firstLine="0"/>
            </w:pPr>
            <w:r>
              <w:t>GENKEY from TA</w:t>
            </w:r>
            <w:r w:rsidRPr="009C1BA1">
              <w:rPr>
                <w:vertAlign w:val="superscript"/>
              </w:rPr>
              <w:t>2</w:t>
            </w:r>
            <w:r>
              <w:t xml:space="preserve"> (ignored by MarginMate)</w:t>
            </w:r>
          </w:p>
        </w:tc>
      </w:tr>
      <w:tr w:rsidR="007E56A1" w:rsidTr="00677B32">
        <w:tc>
          <w:tcPr>
            <w:tcW w:w="2846" w:type="dxa"/>
          </w:tcPr>
          <w:p w:rsidR="007E56A1" w:rsidRDefault="007E56A1" w:rsidP="002341E7">
            <w:pPr>
              <w:ind w:firstLine="0"/>
            </w:pPr>
            <w:r w:rsidRPr="007E56A1">
              <w:t>ESCRSSEQ</w:t>
            </w:r>
          </w:p>
        </w:tc>
        <w:tc>
          <w:tcPr>
            <w:tcW w:w="953" w:type="dxa"/>
          </w:tcPr>
          <w:p w:rsidR="007E56A1" w:rsidRDefault="0014743B" w:rsidP="00AE0700">
            <w:pPr>
              <w:ind w:firstLine="0"/>
              <w:jc w:val="center"/>
            </w:pPr>
            <w:r>
              <w:t xml:space="preserve">7.0 </w:t>
            </w:r>
          </w:p>
        </w:tc>
        <w:tc>
          <w:tcPr>
            <w:tcW w:w="4811" w:type="dxa"/>
          </w:tcPr>
          <w:p w:rsidR="007E56A1" w:rsidRPr="0014743B" w:rsidRDefault="007E56A1" w:rsidP="002341E7">
            <w:pPr>
              <w:ind w:firstLine="0"/>
            </w:pPr>
            <w:r>
              <w:t xml:space="preserve">Course Sequence Number </w:t>
            </w:r>
            <w:r w:rsidR="00594B85">
              <w:t>(ignored b</w:t>
            </w:r>
            <w:r w:rsidR="0014743B">
              <w:t>y MarginMate)</w:t>
            </w:r>
          </w:p>
        </w:tc>
      </w:tr>
      <w:tr w:rsidR="0014743B" w:rsidTr="00677B32">
        <w:tc>
          <w:tcPr>
            <w:tcW w:w="2846" w:type="dxa"/>
          </w:tcPr>
          <w:p w:rsidR="0014743B" w:rsidRDefault="0014743B" w:rsidP="002341E7">
            <w:pPr>
              <w:ind w:firstLine="0"/>
            </w:pPr>
            <w:r w:rsidRPr="0014743B">
              <w:t>ESSEQNBR</w:t>
            </w:r>
          </w:p>
        </w:tc>
        <w:tc>
          <w:tcPr>
            <w:tcW w:w="953" w:type="dxa"/>
          </w:tcPr>
          <w:p w:rsidR="0014743B" w:rsidRDefault="0014743B" w:rsidP="00AE0700">
            <w:pPr>
              <w:ind w:firstLine="0"/>
              <w:jc w:val="center"/>
            </w:pPr>
            <w:r>
              <w:t>3.0</w:t>
            </w:r>
          </w:p>
        </w:tc>
        <w:tc>
          <w:tcPr>
            <w:tcW w:w="4811" w:type="dxa"/>
          </w:tcPr>
          <w:p w:rsidR="0014743B" w:rsidRDefault="0014743B" w:rsidP="002341E7">
            <w:pPr>
              <w:ind w:firstLine="0"/>
            </w:pPr>
            <w:r>
              <w:t>Sequence Number (ignored by MarginMate)</w:t>
            </w:r>
          </w:p>
        </w:tc>
      </w:tr>
      <w:tr w:rsidR="002341E7" w:rsidTr="00677B32">
        <w:tc>
          <w:tcPr>
            <w:tcW w:w="2846" w:type="dxa"/>
          </w:tcPr>
          <w:p w:rsidR="002341E7" w:rsidRDefault="002341E7" w:rsidP="002341E7">
            <w:pPr>
              <w:ind w:firstLine="0"/>
            </w:pPr>
            <w:r>
              <w:t>ESISBN</w:t>
            </w:r>
          </w:p>
        </w:tc>
        <w:tc>
          <w:tcPr>
            <w:tcW w:w="953" w:type="dxa"/>
          </w:tcPr>
          <w:p w:rsidR="002341E7" w:rsidRDefault="002341E7" w:rsidP="00AE0700">
            <w:pPr>
              <w:ind w:firstLine="0"/>
              <w:jc w:val="center"/>
            </w:pPr>
            <w:r>
              <w:t>18 A</w:t>
            </w:r>
          </w:p>
        </w:tc>
        <w:tc>
          <w:tcPr>
            <w:tcW w:w="4811" w:type="dxa"/>
          </w:tcPr>
          <w:p w:rsidR="002341E7" w:rsidRDefault="004104C1" w:rsidP="002341E7">
            <w:pPr>
              <w:ind w:firstLine="0"/>
            </w:pPr>
            <w:r>
              <w:t>ISBN</w:t>
            </w:r>
            <w:r w:rsidR="0014743B">
              <w:t xml:space="preserve"> (no check digit)</w:t>
            </w:r>
          </w:p>
        </w:tc>
      </w:tr>
      <w:tr w:rsidR="004104C1" w:rsidTr="00677B32">
        <w:tc>
          <w:tcPr>
            <w:tcW w:w="2846" w:type="dxa"/>
          </w:tcPr>
          <w:p w:rsidR="004104C1" w:rsidRPr="00E141AC" w:rsidRDefault="004104C1" w:rsidP="002341E7">
            <w:pPr>
              <w:ind w:firstLine="0"/>
            </w:pPr>
            <w:r>
              <w:t>ESTERM</w:t>
            </w:r>
          </w:p>
        </w:tc>
        <w:tc>
          <w:tcPr>
            <w:tcW w:w="953" w:type="dxa"/>
          </w:tcPr>
          <w:p w:rsidR="004104C1" w:rsidRDefault="004104C1" w:rsidP="00AE0700">
            <w:pPr>
              <w:ind w:firstLine="0"/>
              <w:jc w:val="center"/>
            </w:pPr>
            <w:r>
              <w:t>3A</w:t>
            </w:r>
          </w:p>
        </w:tc>
        <w:tc>
          <w:tcPr>
            <w:tcW w:w="4811" w:type="dxa"/>
          </w:tcPr>
          <w:p w:rsidR="004104C1" w:rsidRDefault="004104C1" w:rsidP="002341E7">
            <w:pPr>
              <w:ind w:firstLine="0"/>
            </w:pPr>
            <w:r>
              <w:t>Term</w:t>
            </w:r>
            <w:r w:rsidR="007E56A1">
              <w:t xml:space="preserve"> (ex. “F15”)</w:t>
            </w:r>
          </w:p>
        </w:tc>
      </w:tr>
      <w:tr w:rsidR="00AE0700" w:rsidTr="00677B32">
        <w:tc>
          <w:tcPr>
            <w:tcW w:w="2846" w:type="dxa"/>
          </w:tcPr>
          <w:p w:rsidR="00AE0700" w:rsidRDefault="00AE0700" w:rsidP="00E24286">
            <w:pPr>
              <w:ind w:firstLine="0"/>
            </w:pPr>
            <w:r w:rsidRPr="00E141AC">
              <w:t>ESTERMD</w:t>
            </w:r>
          </w:p>
        </w:tc>
        <w:tc>
          <w:tcPr>
            <w:tcW w:w="953" w:type="dxa"/>
          </w:tcPr>
          <w:p w:rsidR="00AE0700" w:rsidRDefault="00AE0700" w:rsidP="00E24286">
            <w:pPr>
              <w:ind w:firstLine="0"/>
              <w:jc w:val="center"/>
            </w:pPr>
            <w:r>
              <w:t>22 A</w:t>
            </w:r>
          </w:p>
        </w:tc>
        <w:tc>
          <w:tcPr>
            <w:tcW w:w="4811" w:type="dxa"/>
          </w:tcPr>
          <w:p w:rsidR="00AE0700" w:rsidRDefault="00AE0700" w:rsidP="00E24286">
            <w:pPr>
              <w:ind w:firstLine="0"/>
            </w:pPr>
            <w:r>
              <w:t>Term Description</w:t>
            </w:r>
            <w:r w:rsidR="007E56A1">
              <w:t xml:space="preserve"> (ex. “Fall 2015”)</w:t>
            </w:r>
          </w:p>
        </w:tc>
      </w:tr>
      <w:tr w:rsidR="002341E7" w:rsidTr="00677B32">
        <w:tc>
          <w:tcPr>
            <w:tcW w:w="2846" w:type="dxa"/>
          </w:tcPr>
          <w:p w:rsidR="002341E7" w:rsidRDefault="00276560" w:rsidP="002341E7">
            <w:pPr>
              <w:ind w:firstLine="0"/>
            </w:pPr>
            <w:r>
              <w:t>ESDEPT</w:t>
            </w:r>
          </w:p>
        </w:tc>
        <w:tc>
          <w:tcPr>
            <w:tcW w:w="953" w:type="dxa"/>
          </w:tcPr>
          <w:p w:rsidR="002341E7" w:rsidRDefault="002A5E74" w:rsidP="00AE0700">
            <w:pPr>
              <w:ind w:firstLine="0"/>
              <w:jc w:val="center"/>
            </w:pPr>
            <w:r>
              <w:t>10</w:t>
            </w:r>
            <w:r w:rsidR="002341E7">
              <w:t xml:space="preserve"> A</w:t>
            </w:r>
          </w:p>
        </w:tc>
        <w:tc>
          <w:tcPr>
            <w:tcW w:w="4811" w:type="dxa"/>
          </w:tcPr>
          <w:p w:rsidR="002341E7" w:rsidRDefault="002A5E74" w:rsidP="002341E7">
            <w:pPr>
              <w:ind w:firstLine="0"/>
            </w:pPr>
            <w:r>
              <w:t>Department</w:t>
            </w:r>
          </w:p>
        </w:tc>
      </w:tr>
      <w:tr w:rsidR="00276560" w:rsidTr="00677B32">
        <w:tc>
          <w:tcPr>
            <w:tcW w:w="2846" w:type="dxa"/>
          </w:tcPr>
          <w:p w:rsidR="00276560" w:rsidRPr="0003640F" w:rsidRDefault="00276560" w:rsidP="002341E7">
            <w:pPr>
              <w:ind w:firstLine="0"/>
            </w:pPr>
            <w:r w:rsidRPr="0003640F">
              <w:t>ESCRS</w:t>
            </w:r>
          </w:p>
        </w:tc>
        <w:tc>
          <w:tcPr>
            <w:tcW w:w="953" w:type="dxa"/>
          </w:tcPr>
          <w:p w:rsidR="00276560" w:rsidRDefault="002A5E74" w:rsidP="00AE0700">
            <w:pPr>
              <w:ind w:firstLine="0"/>
              <w:jc w:val="center"/>
            </w:pPr>
            <w:r>
              <w:t>15 A</w:t>
            </w:r>
          </w:p>
        </w:tc>
        <w:tc>
          <w:tcPr>
            <w:tcW w:w="4811" w:type="dxa"/>
          </w:tcPr>
          <w:p w:rsidR="00276560" w:rsidRDefault="00276560" w:rsidP="002341E7">
            <w:pPr>
              <w:ind w:firstLine="0"/>
              <w:rPr>
                <w:i/>
              </w:rPr>
            </w:pPr>
            <w:r>
              <w:rPr>
                <w:i/>
              </w:rPr>
              <w:t>Course number</w:t>
            </w:r>
          </w:p>
        </w:tc>
      </w:tr>
      <w:tr w:rsidR="00276560" w:rsidTr="00677B32">
        <w:tc>
          <w:tcPr>
            <w:tcW w:w="2846" w:type="dxa"/>
          </w:tcPr>
          <w:p w:rsidR="00276560" w:rsidRPr="0003640F" w:rsidRDefault="00276560" w:rsidP="002341E7">
            <w:pPr>
              <w:ind w:firstLine="0"/>
            </w:pPr>
            <w:r w:rsidRPr="0003640F">
              <w:t>ESSEC</w:t>
            </w:r>
          </w:p>
        </w:tc>
        <w:tc>
          <w:tcPr>
            <w:tcW w:w="953" w:type="dxa"/>
          </w:tcPr>
          <w:p w:rsidR="00276560" w:rsidRDefault="002A5E74" w:rsidP="00AE0700">
            <w:pPr>
              <w:ind w:firstLine="0"/>
              <w:jc w:val="center"/>
            </w:pPr>
            <w:r>
              <w:t>17 A</w:t>
            </w:r>
          </w:p>
        </w:tc>
        <w:tc>
          <w:tcPr>
            <w:tcW w:w="4811" w:type="dxa"/>
          </w:tcPr>
          <w:p w:rsidR="00276560" w:rsidRDefault="00276560" w:rsidP="002341E7">
            <w:pPr>
              <w:ind w:firstLine="0"/>
              <w:rPr>
                <w:i/>
              </w:rPr>
            </w:pPr>
            <w:r>
              <w:rPr>
                <w:i/>
              </w:rPr>
              <w:t>Section</w:t>
            </w:r>
          </w:p>
        </w:tc>
      </w:tr>
      <w:tr w:rsidR="00E33796" w:rsidTr="00677B32">
        <w:tc>
          <w:tcPr>
            <w:tcW w:w="2846" w:type="dxa"/>
          </w:tcPr>
          <w:p w:rsidR="00E33796" w:rsidRPr="0003640F" w:rsidRDefault="00E33796" w:rsidP="002341E7">
            <w:pPr>
              <w:ind w:firstLine="0"/>
            </w:pPr>
            <w:r w:rsidRPr="0003640F">
              <w:t>ESCRSLOC</w:t>
            </w:r>
          </w:p>
        </w:tc>
        <w:tc>
          <w:tcPr>
            <w:tcW w:w="953" w:type="dxa"/>
          </w:tcPr>
          <w:p w:rsidR="00E33796" w:rsidRDefault="00E33796" w:rsidP="00AE0700">
            <w:pPr>
              <w:ind w:firstLine="0"/>
              <w:jc w:val="center"/>
            </w:pPr>
            <w:r>
              <w:t>3 A</w:t>
            </w:r>
          </w:p>
        </w:tc>
        <w:tc>
          <w:tcPr>
            <w:tcW w:w="4811" w:type="dxa"/>
          </w:tcPr>
          <w:p w:rsidR="00E33796" w:rsidRPr="002341E7" w:rsidRDefault="00E33796" w:rsidP="002341E7">
            <w:pPr>
              <w:ind w:firstLine="0"/>
              <w:rPr>
                <w:i/>
              </w:rPr>
            </w:pPr>
            <w:r>
              <w:rPr>
                <w:i/>
              </w:rPr>
              <w:t>Location Code</w:t>
            </w:r>
          </w:p>
        </w:tc>
      </w:tr>
      <w:tr w:rsidR="002341E7" w:rsidTr="00677B32">
        <w:tc>
          <w:tcPr>
            <w:tcW w:w="2846" w:type="dxa"/>
          </w:tcPr>
          <w:p w:rsidR="002341E7" w:rsidRPr="0003640F" w:rsidRDefault="002341E7" w:rsidP="002341E7">
            <w:pPr>
              <w:ind w:firstLine="0"/>
            </w:pPr>
            <w:r w:rsidRPr="0003640F">
              <w:t>ESCRS1BN</w:t>
            </w:r>
            <w:r w:rsidRPr="0003640F">
              <w:tab/>
            </w:r>
          </w:p>
        </w:tc>
        <w:tc>
          <w:tcPr>
            <w:tcW w:w="953" w:type="dxa"/>
          </w:tcPr>
          <w:p w:rsidR="002341E7" w:rsidRDefault="002341E7" w:rsidP="00AE0700">
            <w:pPr>
              <w:ind w:firstLine="0"/>
              <w:jc w:val="center"/>
            </w:pPr>
            <w:r>
              <w:t>15 A</w:t>
            </w:r>
          </w:p>
        </w:tc>
        <w:tc>
          <w:tcPr>
            <w:tcW w:w="4811" w:type="dxa"/>
          </w:tcPr>
          <w:p w:rsidR="002341E7" w:rsidRPr="002341E7" w:rsidRDefault="002341E7" w:rsidP="002341E7">
            <w:pPr>
              <w:ind w:firstLine="0"/>
            </w:pPr>
            <w:r w:rsidRPr="002341E7">
              <w:rPr>
                <w:i/>
              </w:rPr>
              <w:t xml:space="preserve">Book Number </w:t>
            </w:r>
            <w:r w:rsidRPr="002341E7">
              <w:t>(Book X of Y)</w:t>
            </w:r>
          </w:p>
        </w:tc>
      </w:tr>
      <w:tr w:rsidR="002341E7" w:rsidTr="00677B32">
        <w:tc>
          <w:tcPr>
            <w:tcW w:w="2846" w:type="dxa"/>
          </w:tcPr>
          <w:p w:rsidR="002341E7" w:rsidRDefault="00AE0700" w:rsidP="002341E7">
            <w:pPr>
              <w:ind w:firstLine="0"/>
            </w:pPr>
            <w:r>
              <w:t>ESCRSID</w:t>
            </w:r>
          </w:p>
        </w:tc>
        <w:tc>
          <w:tcPr>
            <w:tcW w:w="953" w:type="dxa"/>
          </w:tcPr>
          <w:p w:rsidR="002341E7" w:rsidRDefault="002341E7" w:rsidP="00AE0700">
            <w:pPr>
              <w:ind w:firstLine="0"/>
              <w:jc w:val="center"/>
            </w:pPr>
            <w:r>
              <w:t>15 A</w:t>
            </w:r>
          </w:p>
        </w:tc>
        <w:tc>
          <w:tcPr>
            <w:tcW w:w="4811" w:type="dxa"/>
          </w:tcPr>
          <w:p w:rsidR="002341E7" w:rsidRDefault="002341E7" w:rsidP="002341E7">
            <w:pPr>
              <w:ind w:firstLine="0"/>
            </w:pPr>
            <w:r>
              <w:t>Course ID</w:t>
            </w:r>
          </w:p>
        </w:tc>
      </w:tr>
      <w:tr w:rsidR="002341E7" w:rsidTr="00677B32">
        <w:tc>
          <w:tcPr>
            <w:tcW w:w="2846" w:type="dxa"/>
          </w:tcPr>
          <w:p w:rsidR="002341E7" w:rsidRDefault="00AE0700" w:rsidP="002341E7">
            <w:pPr>
              <w:ind w:firstLine="0"/>
            </w:pPr>
            <w:r>
              <w:lastRenderedPageBreak/>
              <w:t>ESCRSIN</w:t>
            </w:r>
          </w:p>
        </w:tc>
        <w:tc>
          <w:tcPr>
            <w:tcW w:w="953" w:type="dxa"/>
          </w:tcPr>
          <w:p w:rsidR="002341E7" w:rsidRDefault="002341E7" w:rsidP="00AE0700">
            <w:pPr>
              <w:ind w:firstLine="0"/>
              <w:jc w:val="center"/>
            </w:pPr>
            <w:r>
              <w:t>20 A</w:t>
            </w:r>
          </w:p>
        </w:tc>
        <w:tc>
          <w:tcPr>
            <w:tcW w:w="4811" w:type="dxa"/>
          </w:tcPr>
          <w:p w:rsidR="002341E7" w:rsidRDefault="002341E7" w:rsidP="002341E7">
            <w:pPr>
              <w:ind w:firstLine="0"/>
            </w:pPr>
            <w:r>
              <w:t>Course Instructor</w:t>
            </w:r>
          </w:p>
        </w:tc>
      </w:tr>
      <w:tr w:rsidR="002341E7" w:rsidTr="00677B32">
        <w:tc>
          <w:tcPr>
            <w:tcW w:w="2846" w:type="dxa"/>
          </w:tcPr>
          <w:p w:rsidR="002341E7" w:rsidRDefault="00AE0700" w:rsidP="002341E7">
            <w:pPr>
              <w:ind w:firstLine="0"/>
            </w:pPr>
            <w:r>
              <w:t>ESCRSCD</w:t>
            </w:r>
          </w:p>
        </w:tc>
        <w:tc>
          <w:tcPr>
            <w:tcW w:w="953" w:type="dxa"/>
          </w:tcPr>
          <w:p w:rsidR="002341E7" w:rsidRDefault="002341E7" w:rsidP="00AE0700">
            <w:pPr>
              <w:ind w:firstLine="0"/>
              <w:jc w:val="center"/>
            </w:pPr>
            <w:r>
              <w:t>25 A</w:t>
            </w:r>
          </w:p>
        </w:tc>
        <w:tc>
          <w:tcPr>
            <w:tcW w:w="4811" w:type="dxa"/>
          </w:tcPr>
          <w:p w:rsidR="002341E7" w:rsidRDefault="002341E7" w:rsidP="002341E7">
            <w:pPr>
              <w:ind w:firstLine="0"/>
            </w:pPr>
            <w:r>
              <w:t>Course Code</w:t>
            </w:r>
            <w:r w:rsidR="00E33796">
              <w:t xml:space="preserve"> (Recommended Code</w:t>
            </w:r>
            <w:r w:rsidR="0014743B">
              <w:t xml:space="preserve"> description</w:t>
            </w:r>
            <w:r w:rsidR="00E33796">
              <w:t xml:space="preserve"> for ISBN in this course</w:t>
            </w:r>
            <w:r w:rsidR="0014743B">
              <w:t>, ex. “REQUIRED”</w:t>
            </w:r>
            <w:r w:rsidR="00E33796">
              <w:t>)</w:t>
            </w:r>
          </w:p>
        </w:tc>
      </w:tr>
      <w:tr w:rsidR="002341E7" w:rsidTr="00677B32">
        <w:tc>
          <w:tcPr>
            <w:tcW w:w="2846" w:type="dxa"/>
          </w:tcPr>
          <w:p w:rsidR="002341E7" w:rsidRDefault="00AE0700" w:rsidP="002341E7">
            <w:pPr>
              <w:ind w:firstLine="0"/>
            </w:pPr>
            <w:r>
              <w:t>ESCRSD</w:t>
            </w:r>
          </w:p>
        </w:tc>
        <w:tc>
          <w:tcPr>
            <w:tcW w:w="953" w:type="dxa"/>
          </w:tcPr>
          <w:p w:rsidR="002341E7" w:rsidRDefault="002341E7" w:rsidP="00AE0700">
            <w:pPr>
              <w:ind w:firstLine="0"/>
              <w:jc w:val="center"/>
            </w:pPr>
            <w:r>
              <w:t>1 A</w:t>
            </w:r>
          </w:p>
        </w:tc>
        <w:tc>
          <w:tcPr>
            <w:tcW w:w="4811" w:type="dxa"/>
          </w:tcPr>
          <w:p w:rsidR="002341E7" w:rsidRDefault="002341E7" w:rsidP="00F064D3">
            <w:pPr>
              <w:ind w:firstLine="0"/>
            </w:pPr>
            <w:r>
              <w:t>Delete Flag</w:t>
            </w:r>
            <w:r w:rsidR="00F064D3">
              <w:t xml:space="preserve"> (N=No Delete, Y=Delete)</w:t>
            </w:r>
          </w:p>
        </w:tc>
      </w:tr>
      <w:tr w:rsidR="0003640F" w:rsidTr="00677B32">
        <w:tc>
          <w:tcPr>
            <w:tcW w:w="2846" w:type="dxa"/>
          </w:tcPr>
          <w:p w:rsidR="0003640F" w:rsidRPr="0003640F" w:rsidRDefault="0003640F" w:rsidP="002341E7">
            <w:pPr>
              <w:ind w:firstLine="0"/>
              <w:rPr>
                <w:b/>
                <w:i/>
              </w:rPr>
            </w:pPr>
            <w:r w:rsidRPr="0003640F">
              <w:rPr>
                <w:b/>
                <w:i/>
              </w:rPr>
              <w:t>ESEBK</w:t>
            </w:r>
          </w:p>
        </w:tc>
        <w:tc>
          <w:tcPr>
            <w:tcW w:w="953" w:type="dxa"/>
          </w:tcPr>
          <w:p w:rsidR="0003640F" w:rsidRPr="0003640F" w:rsidRDefault="0003640F" w:rsidP="00AE0700">
            <w:pPr>
              <w:ind w:firstLine="0"/>
              <w:jc w:val="center"/>
              <w:rPr>
                <w:b/>
                <w:i/>
              </w:rPr>
            </w:pPr>
            <w:r w:rsidRPr="0003640F">
              <w:rPr>
                <w:b/>
                <w:i/>
              </w:rPr>
              <w:t>1A</w:t>
            </w:r>
          </w:p>
        </w:tc>
        <w:tc>
          <w:tcPr>
            <w:tcW w:w="4811" w:type="dxa"/>
          </w:tcPr>
          <w:p w:rsidR="0003640F" w:rsidRPr="0003640F" w:rsidRDefault="0003640F" w:rsidP="0003640F">
            <w:pPr>
              <w:ind w:firstLine="0"/>
              <w:rPr>
                <w:b/>
                <w:i/>
              </w:rPr>
            </w:pPr>
            <w:r w:rsidRPr="0003640F">
              <w:rPr>
                <w:b/>
                <w:i/>
              </w:rPr>
              <w:t>Digital Version Adopted This Course  (Y=Yes/N=No)</w:t>
            </w:r>
          </w:p>
        </w:tc>
      </w:tr>
      <w:tr w:rsidR="00B00141" w:rsidRPr="00E43599" w:rsidTr="00677B32">
        <w:tc>
          <w:tcPr>
            <w:tcW w:w="2846" w:type="dxa"/>
          </w:tcPr>
          <w:p w:rsidR="00B00141" w:rsidRPr="00E43599" w:rsidRDefault="00E43599" w:rsidP="002341E7">
            <w:pPr>
              <w:ind w:firstLine="0"/>
              <w:rPr>
                <w:b/>
                <w:i/>
              </w:rPr>
            </w:pPr>
            <w:r w:rsidRPr="00E43599">
              <w:rPr>
                <w:b/>
                <w:i/>
              </w:rPr>
              <w:t>ESCLSC</w:t>
            </w:r>
            <w:r>
              <w:rPr>
                <w:b/>
                <w:i/>
              </w:rPr>
              <w:t>2</w:t>
            </w:r>
          </w:p>
        </w:tc>
        <w:tc>
          <w:tcPr>
            <w:tcW w:w="953" w:type="dxa"/>
          </w:tcPr>
          <w:p w:rsidR="00B00141" w:rsidRPr="00E43599" w:rsidRDefault="00B00141" w:rsidP="00AE0700">
            <w:pPr>
              <w:ind w:firstLine="0"/>
              <w:jc w:val="center"/>
              <w:rPr>
                <w:b/>
                <w:i/>
              </w:rPr>
            </w:pPr>
            <w:r w:rsidRPr="00E43599">
              <w:rPr>
                <w:b/>
                <w:i/>
              </w:rPr>
              <w:t>5.0</w:t>
            </w:r>
          </w:p>
        </w:tc>
        <w:tc>
          <w:tcPr>
            <w:tcW w:w="4811" w:type="dxa"/>
          </w:tcPr>
          <w:p w:rsidR="00B00141" w:rsidRPr="00E43599" w:rsidRDefault="00B00141" w:rsidP="0003640F">
            <w:pPr>
              <w:ind w:firstLine="0"/>
              <w:rPr>
                <w:b/>
                <w:i/>
              </w:rPr>
            </w:pPr>
            <w:r w:rsidRPr="00E43599">
              <w:rPr>
                <w:b/>
                <w:i/>
              </w:rPr>
              <w:t>Class Capacity (this course)</w:t>
            </w:r>
          </w:p>
        </w:tc>
      </w:tr>
      <w:tr w:rsidR="00E43599" w:rsidRPr="00E43599" w:rsidTr="00677B32">
        <w:tc>
          <w:tcPr>
            <w:tcW w:w="2846" w:type="dxa"/>
          </w:tcPr>
          <w:p w:rsidR="00E43599" w:rsidRPr="00E43599" w:rsidRDefault="00E43599" w:rsidP="002341E7">
            <w:pPr>
              <w:ind w:firstLine="0"/>
              <w:rPr>
                <w:b/>
                <w:i/>
              </w:rPr>
            </w:pPr>
            <w:r w:rsidRPr="00E43599">
              <w:rPr>
                <w:b/>
                <w:i/>
              </w:rPr>
              <w:t>ESRQTY</w:t>
            </w:r>
            <w:r>
              <w:rPr>
                <w:b/>
                <w:i/>
              </w:rPr>
              <w:t>2</w:t>
            </w:r>
          </w:p>
        </w:tc>
        <w:tc>
          <w:tcPr>
            <w:tcW w:w="953" w:type="dxa"/>
          </w:tcPr>
          <w:p w:rsidR="00E43599" w:rsidRPr="00E43599" w:rsidRDefault="00E43599" w:rsidP="00AE0700">
            <w:pPr>
              <w:ind w:firstLine="0"/>
              <w:jc w:val="center"/>
              <w:rPr>
                <w:b/>
                <w:i/>
              </w:rPr>
            </w:pPr>
            <w:r w:rsidRPr="00E43599">
              <w:rPr>
                <w:b/>
                <w:i/>
              </w:rPr>
              <w:t>5.0</w:t>
            </w:r>
          </w:p>
        </w:tc>
        <w:tc>
          <w:tcPr>
            <w:tcW w:w="4811" w:type="dxa"/>
          </w:tcPr>
          <w:p w:rsidR="00E43599" w:rsidRPr="00E43599" w:rsidRDefault="00E43599" w:rsidP="0003640F">
            <w:pPr>
              <w:ind w:firstLine="0"/>
              <w:rPr>
                <w:b/>
                <w:i/>
              </w:rPr>
            </w:pPr>
            <w:r w:rsidRPr="00E43599">
              <w:rPr>
                <w:b/>
                <w:i/>
              </w:rPr>
              <w:t>Requested by Professor (this course)</w:t>
            </w:r>
          </w:p>
        </w:tc>
      </w:tr>
      <w:tr w:rsidR="00B00141" w:rsidRPr="00E43599" w:rsidTr="00677B32">
        <w:tc>
          <w:tcPr>
            <w:tcW w:w="2846" w:type="dxa"/>
          </w:tcPr>
          <w:p w:rsidR="00B00141" w:rsidRPr="00E43599" w:rsidRDefault="00E43599" w:rsidP="002341E7">
            <w:pPr>
              <w:ind w:firstLine="0"/>
              <w:rPr>
                <w:b/>
                <w:i/>
              </w:rPr>
            </w:pPr>
            <w:r w:rsidRPr="00E43599">
              <w:rPr>
                <w:b/>
                <w:i/>
              </w:rPr>
              <w:t>ESESTS</w:t>
            </w:r>
            <w:r>
              <w:rPr>
                <w:b/>
                <w:i/>
              </w:rPr>
              <w:t>2</w:t>
            </w:r>
          </w:p>
        </w:tc>
        <w:tc>
          <w:tcPr>
            <w:tcW w:w="953" w:type="dxa"/>
          </w:tcPr>
          <w:p w:rsidR="00B00141" w:rsidRPr="00E43599" w:rsidRDefault="00B00141" w:rsidP="00AE0700">
            <w:pPr>
              <w:ind w:firstLine="0"/>
              <w:jc w:val="center"/>
              <w:rPr>
                <w:b/>
                <w:i/>
              </w:rPr>
            </w:pPr>
            <w:r w:rsidRPr="00E43599">
              <w:rPr>
                <w:b/>
                <w:i/>
              </w:rPr>
              <w:t>5.0</w:t>
            </w:r>
          </w:p>
        </w:tc>
        <w:tc>
          <w:tcPr>
            <w:tcW w:w="4811" w:type="dxa"/>
          </w:tcPr>
          <w:p w:rsidR="00B00141" w:rsidRPr="00E43599" w:rsidRDefault="00B00141" w:rsidP="0003640F">
            <w:pPr>
              <w:ind w:firstLine="0"/>
              <w:rPr>
                <w:b/>
                <w:i/>
              </w:rPr>
            </w:pPr>
            <w:r w:rsidRPr="00E43599">
              <w:rPr>
                <w:b/>
                <w:i/>
              </w:rPr>
              <w:t>Estimated Sales (this course)</w:t>
            </w:r>
          </w:p>
        </w:tc>
      </w:tr>
    </w:tbl>
    <w:p w:rsidR="002341E7" w:rsidRPr="00E43599" w:rsidRDefault="002341E7">
      <w:pPr>
        <w:rPr>
          <w:b/>
          <w:i/>
        </w:rPr>
      </w:pPr>
    </w:p>
    <w:p w:rsidR="00E43599" w:rsidRDefault="00E43599">
      <w:pPr>
        <w:rPr>
          <w:b/>
          <w:i/>
        </w:rPr>
      </w:pPr>
    </w:p>
    <w:p w:rsidR="00311AD3" w:rsidRDefault="00E43599" w:rsidP="00E43599">
      <w:pPr>
        <w:pStyle w:val="ListParagraph"/>
        <w:numPr>
          <w:ilvl w:val="0"/>
          <w:numId w:val="2"/>
        </w:numPr>
        <w:rPr>
          <w:b/>
          <w:i/>
        </w:rPr>
      </w:pPr>
      <w:r w:rsidRPr="00E43599">
        <w:rPr>
          <w:b/>
          <w:i/>
        </w:rPr>
        <w:t>ESEBK – Digital Version Adopted This Course – If set to “Y” then display Digital (EBOOK) Price for title. If set to “N” then do NOT display Digital (EBOOK) Price for title.</w:t>
      </w:r>
    </w:p>
    <w:p w:rsidR="00E43599" w:rsidRPr="00E43599" w:rsidRDefault="00E43599" w:rsidP="00E43599">
      <w:pPr>
        <w:pStyle w:val="ListParagraph"/>
        <w:ind w:firstLine="0"/>
        <w:rPr>
          <w:b/>
          <w:i/>
        </w:rPr>
      </w:pPr>
    </w:p>
    <w:p w:rsidR="00E43599" w:rsidRPr="00E43599" w:rsidRDefault="00E43599">
      <w:pPr>
        <w:rPr>
          <w:b/>
          <w:i/>
        </w:rPr>
      </w:pPr>
    </w:p>
    <w:sectPr w:rsidR="00E43599" w:rsidRPr="00E43599" w:rsidSect="00385CA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7AE7" w:rsidRDefault="001F7AE7" w:rsidP="00FD0AE3">
      <w:r>
        <w:separator/>
      </w:r>
    </w:p>
  </w:endnote>
  <w:endnote w:type="continuationSeparator" w:id="1">
    <w:p w:rsidR="001F7AE7" w:rsidRDefault="001F7AE7" w:rsidP="00FD0AE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286" w:rsidRPr="00F80D45" w:rsidRDefault="00E24286">
    <w:pPr>
      <w:pStyle w:val="Footer"/>
      <w:rPr>
        <w:b/>
        <w:i/>
        <w:sz w:val="16"/>
        <w:szCs w:val="16"/>
      </w:rPr>
    </w:pPr>
    <w:r w:rsidRPr="00F80D45">
      <w:rPr>
        <w:b/>
        <w:i/>
        <w:noProof/>
        <w:sz w:val="16"/>
        <w:szCs w:val="16"/>
      </w:rPr>
      <w:t>MBS Textbook Exchange, Inc.</w:t>
    </w:r>
    <w:r w:rsidRPr="00F80D45">
      <w:rPr>
        <w:b/>
        <w:i/>
        <w:noProof/>
        <w:sz w:val="16"/>
        <w:szCs w:val="16"/>
      </w:rPr>
      <w:ptab w:relativeTo="margin" w:alignment="center" w:leader="none"/>
    </w:r>
    <w:r w:rsidR="00385CA8" w:rsidRPr="00F80D45">
      <w:rPr>
        <w:b/>
        <w:i/>
        <w:noProof/>
        <w:sz w:val="16"/>
        <w:szCs w:val="16"/>
      </w:rPr>
      <w:fldChar w:fldCharType="begin"/>
    </w:r>
    <w:r w:rsidRPr="00F80D45">
      <w:rPr>
        <w:b/>
        <w:i/>
        <w:noProof/>
        <w:sz w:val="16"/>
        <w:szCs w:val="16"/>
      </w:rPr>
      <w:instrText xml:space="preserve"> PAGE   \* MERGEFORMAT </w:instrText>
    </w:r>
    <w:r w:rsidR="00385CA8" w:rsidRPr="00F80D45">
      <w:rPr>
        <w:b/>
        <w:i/>
        <w:noProof/>
        <w:sz w:val="16"/>
        <w:szCs w:val="16"/>
      </w:rPr>
      <w:fldChar w:fldCharType="separate"/>
    </w:r>
    <w:r w:rsidR="00443730">
      <w:rPr>
        <w:b/>
        <w:i/>
        <w:noProof/>
        <w:sz w:val="16"/>
        <w:szCs w:val="16"/>
      </w:rPr>
      <w:t>5</w:t>
    </w:r>
    <w:r w:rsidR="00385CA8" w:rsidRPr="00F80D45">
      <w:rPr>
        <w:b/>
        <w:i/>
        <w:noProof/>
        <w:sz w:val="16"/>
        <w:szCs w:val="16"/>
      </w:rPr>
      <w:fldChar w:fldCharType="end"/>
    </w:r>
    <w:r w:rsidRPr="00F80D45">
      <w:rPr>
        <w:b/>
        <w:i/>
        <w:noProof/>
        <w:sz w:val="16"/>
        <w:szCs w:val="16"/>
      </w:rPr>
      <w:ptab w:relativeTo="margin" w:alignment="right" w:leader="none"/>
    </w:r>
    <w:r w:rsidR="00E06D3A">
      <w:rPr>
        <w:b/>
        <w:i/>
        <w:noProof/>
        <w:sz w:val="16"/>
        <w:szCs w:val="16"/>
      </w:rPr>
      <w:t>May1</w:t>
    </w:r>
    <w:r w:rsidR="00EE3763">
      <w:rPr>
        <w:b/>
        <w:i/>
        <w:noProof/>
        <w:sz w:val="16"/>
        <w:szCs w:val="16"/>
      </w:rPr>
      <w:t>9</w:t>
    </w:r>
    <w:bookmarkStart w:id="326" w:name="_GoBack"/>
    <w:bookmarkEnd w:id="326"/>
    <w:r w:rsidRPr="00F80D45">
      <w:rPr>
        <w:b/>
        <w:i/>
        <w:noProof/>
        <w:sz w:val="16"/>
        <w:szCs w:val="16"/>
      </w:rPr>
      <w:t>, 201</w:t>
    </w:r>
    <w:r w:rsidR="00E06D3A">
      <w:rPr>
        <w:b/>
        <w:i/>
        <w:noProof/>
        <w:sz w:val="16"/>
        <w:szCs w:val="16"/>
      </w:rPr>
      <w:t>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7AE7" w:rsidRDefault="001F7AE7" w:rsidP="00FD0AE3">
      <w:r>
        <w:separator/>
      </w:r>
    </w:p>
  </w:footnote>
  <w:footnote w:type="continuationSeparator" w:id="1">
    <w:p w:rsidR="001F7AE7" w:rsidRDefault="001F7AE7" w:rsidP="00FD0A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286" w:rsidRPr="00FD0AE3" w:rsidRDefault="00E24286" w:rsidP="00FD0AE3">
    <w:pPr>
      <w:pStyle w:val="Header"/>
      <w:jc w:val="center"/>
      <w:rPr>
        <w:b/>
        <w:sz w:val="32"/>
        <w:szCs w:val="32"/>
      </w:rPr>
    </w:pPr>
    <w:r w:rsidRPr="00FD0AE3">
      <w:rPr>
        <w:b/>
        <w:sz w:val="32"/>
        <w:szCs w:val="32"/>
      </w:rPr>
      <w:t xml:space="preserve">Proposed </w:t>
    </w:r>
    <w:r>
      <w:rPr>
        <w:b/>
        <w:sz w:val="32"/>
        <w:szCs w:val="32"/>
      </w:rPr>
      <w:t xml:space="preserve">New File </w:t>
    </w:r>
    <w:r w:rsidRPr="00FD0AE3">
      <w:rPr>
        <w:b/>
        <w:sz w:val="32"/>
        <w:szCs w:val="32"/>
      </w:rPr>
      <w:t>Layout – ESTAGP</w:t>
    </w:r>
    <w:r>
      <w:rPr>
        <w:b/>
        <w:sz w:val="32"/>
        <w:szCs w:val="32"/>
      </w:rPr>
      <w:t>2</w:t>
    </w:r>
  </w:p>
  <w:p w:rsidR="00E24286" w:rsidRPr="00FD0AE3" w:rsidRDefault="00E24286" w:rsidP="00FD0AE3">
    <w:pPr>
      <w:pStyle w:val="Header"/>
      <w:jc w:val="center"/>
      <w:rPr>
        <w:b/>
        <w:sz w:val="32"/>
        <w:szCs w:val="32"/>
      </w:rPr>
    </w:pPr>
    <w:r w:rsidRPr="00FD0AE3">
      <w:rPr>
        <w:b/>
        <w:sz w:val="32"/>
        <w:szCs w:val="32"/>
      </w:rPr>
      <w:t>Addition of Book Numbering</w:t>
    </w:r>
    <w:r w:rsidR="00520C79">
      <w:rPr>
        <w:b/>
        <w:sz w:val="32"/>
        <w:szCs w:val="32"/>
      </w:rPr>
      <w:t>&amp; Additional Courses</w:t>
    </w:r>
  </w:p>
  <w:p w:rsidR="00E24286" w:rsidRDefault="00E2428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869B7"/>
    <w:multiLevelType w:val="hybridMultilevel"/>
    <w:tmpl w:val="E1C0203E"/>
    <w:lvl w:ilvl="0" w:tplc="2AD810DA">
      <w:start w:val="1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E92542"/>
    <w:multiLevelType w:val="hybridMultilevel"/>
    <w:tmpl w:val="6C126AC6"/>
    <w:lvl w:ilvl="0" w:tplc="9132D1BA">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EA3586"/>
    <w:multiLevelType w:val="hybridMultilevel"/>
    <w:tmpl w:val="07D6F820"/>
    <w:lvl w:ilvl="0" w:tplc="70B433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E56E5A"/>
    <w:multiLevelType w:val="hybridMultilevel"/>
    <w:tmpl w:val="7700C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9B3E36"/>
    <w:multiLevelType w:val="hybridMultilevel"/>
    <w:tmpl w:val="0EF2D530"/>
    <w:lvl w:ilvl="0" w:tplc="B5B683C8">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AE06EB"/>
    <w:multiLevelType w:val="hybridMultilevel"/>
    <w:tmpl w:val="F73AF9FA"/>
    <w:lvl w:ilvl="0" w:tplc="70B433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hdrShapeDefaults>
    <o:shapedefaults v:ext="edit" spidmax="5122"/>
  </w:hdrShapeDefaults>
  <w:footnotePr>
    <w:footnote w:id="0"/>
    <w:footnote w:id="1"/>
  </w:footnotePr>
  <w:endnotePr>
    <w:endnote w:id="0"/>
    <w:endnote w:id="1"/>
  </w:endnotePr>
  <w:compat/>
  <w:rsids>
    <w:rsidRoot w:val="002301BE"/>
    <w:rsid w:val="0003640F"/>
    <w:rsid w:val="00037E36"/>
    <w:rsid w:val="00042EAB"/>
    <w:rsid w:val="000D27B8"/>
    <w:rsid w:val="00107687"/>
    <w:rsid w:val="0014743B"/>
    <w:rsid w:val="00155BAD"/>
    <w:rsid w:val="001C1911"/>
    <w:rsid w:val="001F7AE7"/>
    <w:rsid w:val="00210BAC"/>
    <w:rsid w:val="002301BE"/>
    <w:rsid w:val="002341E7"/>
    <w:rsid w:val="00276560"/>
    <w:rsid w:val="002A5E74"/>
    <w:rsid w:val="002A70E4"/>
    <w:rsid w:val="00311AD3"/>
    <w:rsid w:val="00382759"/>
    <w:rsid w:val="00385CA8"/>
    <w:rsid w:val="003C1CE9"/>
    <w:rsid w:val="003D378F"/>
    <w:rsid w:val="004104C1"/>
    <w:rsid w:val="00415552"/>
    <w:rsid w:val="00443730"/>
    <w:rsid w:val="005007C7"/>
    <w:rsid w:val="00520C79"/>
    <w:rsid w:val="0052799B"/>
    <w:rsid w:val="005751E2"/>
    <w:rsid w:val="00594B85"/>
    <w:rsid w:val="005F6A27"/>
    <w:rsid w:val="00625C4C"/>
    <w:rsid w:val="00677B32"/>
    <w:rsid w:val="007052A2"/>
    <w:rsid w:val="00752D48"/>
    <w:rsid w:val="007E56A1"/>
    <w:rsid w:val="00890166"/>
    <w:rsid w:val="008D79C1"/>
    <w:rsid w:val="0090154E"/>
    <w:rsid w:val="00941AE3"/>
    <w:rsid w:val="00960EA2"/>
    <w:rsid w:val="009820B9"/>
    <w:rsid w:val="00AE0700"/>
    <w:rsid w:val="00B00141"/>
    <w:rsid w:val="00BD0330"/>
    <w:rsid w:val="00D25E33"/>
    <w:rsid w:val="00D809A6"/>
    <w:rsid w:val="00DA6682"/>
    <w:rsid w:val="00E06D3A"/>
    <w:rsid w:val="00E122CF"/>
    <w:rsid w:val="00E24286"/>
    <w:rsid w:val="00E33796"/>
    <w:rsid w:val="00E43599"/>
    <w:rsid w:val="00E84A27"/>
    <w:rsid w:val="00EA0656"/>
    <w:rsid w:val="00ED3C15"/>
    <w:rsid w:val="00EE3763"/>
    <w:rsid w:val="00F064D3"/>
    <w:rsid w:val="00F80D45"/>
    <w:rsid w:val="00FD0A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1BE"/>
    <w:pPr>
      <w:spacing w:after="0" w:line="240" w:lineRule="auto"/>
      <w:ind w:firstLine="360"/>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01BE"/>
    <w:pPr>
      <w:spacing w:after="0" w:line="240" w:lineRule="auto"/>
      <w:ind w:firstLine="360"/>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052A2"/>
    <w:pPr>
      <w:ind w:left="720"/>
      <w:contextualSpacing/>
    </w:pPr>
  </w:style>
  <w:style w:type="paragraph" w:styleId="Header">
    <w:name w:val="header"/>
    <w:basedOn w:val="Normal"/>
    <w:link w:val="HeaderChar"/>
    <w:uiPriority w:val="99"/>
    <w:unhideWhenUsed/>
    <w:rsid w:val="00FD0AE3"/>
    <w:pPr>
      <w:tabs>
        <w:tab w:val="center" w:pos="4680"/>
        <w:tab w:val="right" w:pos="9360"/>
      </w:tabs>
    </w:pPr>
  </w:style>
  <w:style w:type="character" w:customStyle="1" w:styleId="HeaderChar">
    <w:name w:val="Header Char"/>
    <w:basedOn w:val="DefaultParagraphFont"/>
    <w:link w:val="Header"/>
    <w:uiPriority w:val="99"/>
    <w:rsid w:val="00FD0AE3"/>
    <w:rPr>
      <w:rFonts w:eastAsiaTheme="minorEastAsia"/>
    </w:rPr>
  </w:style>
  <w:style w:type="paragraph" w:styleId="Footer">
    <w:name w:val="footer"/>
    <w:basedOn w:val="Normal"/>
    <w:link w:val="FooterChar"/>
    <w:uiPriority w:val="99"/>
    <w:unhideWhenUsed/>
    <w:rsid w:val="00FD0AE3"/>
    <w:pPr>
      <w:tabs>
        <w:tab w:val="center" w:pos="4680"/>
        <w:tab w:val="right" w:pos="9360"/>
      </w:tabs>
    </w:pPr>
  </w:style>
  <w:style w:type="character" w:customStyle="1" w:styleId="FooterChar">
    <w:name w:val="Footer Char"/>
    <w:basedOn w:val="DefaultParagraphFont"/>
    <w:link w:val="Footer"/>
    <w:uiPriority w:val="99"/>
    <w:rsid w:val="00FD0AE3"/>
    <w:rPr>
      <w:rFonts w:eastAsiaTheme="minorEastAsia"/>
    </w:rPr>
  </w:style>
  <w:style w:type="paragraph" w:styleId="BalloonText">
    <w:name w:val="Balloon Text"/>
    <w:basedOn w:val="Normal"/>
    <w:link w:val="BalloonTextChar"/>
    <w:uiPriority w:val="99"/>
    <w:semiHidden/>
    <w:unhideWhenUsed/>
    <w:rsid w:val="00FD0AE3"/>
    <w:rPr>
      <w:rFonts w:ascii="Tahoma" w:hAnsi="Tahoma" w:cs="Tahoma"/>
      <w:sz w:val="16"/>
      <w:szCs w:val="16"/>
    </w:rPr>
  </w:style>
  <w:style w:type="character" w:customStyle="1" w:styleId="BalloonTextChar">
    <w:name w:val="Balloon Text Char"/>
    <w:basedOn w:val="DefaultParagraphFont"/>
    <w:link w:val="BalloonText"/>
    <w:uiPriority w:val="99"/>
    <w:semiHidden/>
    <w:rsid w:val="00FD0AE3"/>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1154</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Phillips</dc:creator>
  <cp:lastModifiedBy>Glenn Price-Jones</cp:lastModifiedBy>
  <cp:revision>4</cp:revision>
  <cp:lastPrinted>2016-05-17T15:00:00Z</cp:lastPrinted>
  <dcterms:created xsi:type="dcterms:W3CDTF">2017-08-10T00:16:00Z</dcterms:created>
  <dcterms:modified xsi:type="dcterms:W3CDTF">2017-08-10T00:27:00Z</dcterms:modified>
</cp:coreProperties>
</file>